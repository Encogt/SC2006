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620"/>
        <w:rPr/>
      </w:pPr>
      <w:r w:rsidDel="00000000" w:rsidR="00000000" w:rsidRPr="00000000">
        <w:rPr>
          <w:rtl w:val="0"/>
        </w:rPr>
        <w:t xml:space="preserve">1. Use Cases Description</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spacing w:before="158" w:lineRule="auto"/>
        <w:rPr>
          <w:b w:val="1"/>
          <w:sz w:val="20"/>
          <w:szCs w:val="20"/>
        </w:rPr>
      </w:pPr>
      <w:r w:rsidDel="00000000" w:rsidR="00000000" w:rsidRPr="00000000">
        <w:rPr>
          <w:rtl w:val="0"/>
        </w:rPr>
      </w:r>
    </w:p>
    <w:tbl>
      <w:tblPr>
        <w:tblStyle w:val="Table1"/>
        <w:tblW w:w="9343.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41"/>
        <w:gridCol w:w="2481"/>
        <w:gridCol w:w="1600"/>
        <w:gridCol w:w="3221"/>
        <w:tblGridChange w:id="0">
          <w:tblGrid>
            <w:gridCol w:w="2041"/>
            <w:gridCol w:w="2481"/>
            <w:gridCol w:w="1600"/>
            <w:gridCol w:w="3221"/>
          </w:tblGrid>
        </w:tblGridChange>
      </w:tblGrid>
      <w:tr>
        <w:trPr>
          <w:cantSplit w:val="0"/>
          <w:trHeight w:val="490" w:hRule="atLeast"/>
          <w:tblHeader w:val="0"/>
        </w:trPr>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ID:</w:t>
            </w:r>
          </w:p>
        </w:tc>
        <w:tc>
          <w:tcPr>
            <w:gridSpan w:val="3"/>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470" w:hRule="atLeast"/>
          <w:tblHeader w:val="0"/>
        </w:trPr>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Name:</w:t>
            </w:r>
          </w:p>
        </w:tc>
        <w:tc>
          <w:tcPr>
            <w:gridSpan w:val="3"/>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Login Credentials</w:t>
            </w:r>
          </w:p>
        </w:tc>
      </w:tr>
      <w:tr>
        <w:trPr>
          <w:cantSplit w:val="0"/>
          <w:trHeight w:val="770" w:hRule="atLeast"/>
          <w:tblHeader w:val="0"/>
        </w:trPr>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By:</w:t>
            </w:r>
          </w:p>
        </w:tc>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Heng Zeng Xi</w:t>
            </w:r>
          </w:p>
        </w:tc>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2" w:lineRule="auto"/>
              <w:ind w:left="115" w:right="1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Updated By:</w:t>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Chong Zhi Hen</w:t>
            </w:r>
            <w:r w:rsidDel="00000000" w:rsidR="00000000" w:rsidRPr="00000000">
              <w:rPr>
                <w:rtl w:val="0"/>
              </w:rPr>
            </w:r>
          </w:p>
        </w:tc>
      </w:tr>
      <w:tr>
        <w:trPr>
          <w:cantSplit w:val="0"/>
          <w:trHeight w:val="765" w:hRule="atLeast"/>
          <w:tblHeader w:val="0"/>
        </w:trPr>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Created:</w:t>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29/08/2024</w:t>
            </w:r>
          </w:p>
        </w:tc>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6.99999999999994" w:lineRule="auto"/>
              <w:ind w:left="115" w:right="5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Last Updated:</w:t>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6/11/2024</w:t>
            </w:r>
            <w:r w:rsidDel="00000000" w:rsidR="00000000" w:rsidRPr="00000000">
              <w:rPr>
                <w:rtl w:val="0"/>
              </w:rPr>
            </w:r>
          </w:p>
        </w:tc>
      </w:tr>
    </w:tbl>
    <w:p w:rsidR="00000000" w:rsidDel="00000000" w:rsidP="00000000" w:rsidRDefault="00000000" w:rsidRPr="00000000" w14:paraId="00000015">
      <w:pPr>
        <w:spacing w:before="51" w:lineRule="auto"/>
        <w:rPr>
          <w:b w:val="1"/>
          <w:sz w:val="20"/>
          <w:szCs w:val="20"/>
        </w:rPr>
      </w:pPr>
      <w:r w:rsidDel="00000000" w:rsidR="00000000" w:rsidRPr="00000000">
        <w:rPr>
          <w:rtl w:val="0"/>
        </w:rPr>
      </w:r>
    </w:p>
    <w:tbl>
      <w:tblPr>
        <w:tblStyle w:val="Table2"/>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490" w:hRule="atLeast"/>
          <w:tblHeader w:val="0"/>
        </w:trPr>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(Initiating), Database</w:t>
            </w:r>
          </w:p>
        </w:tc>
      </w:tr>
      <w:tr>
        <w:trPr>
          <w:cantSplit w:val="0"/>
          <w:trHeight w:val="1930" w:hRule="atLeast"/>
          <w:tblHeader w:val="0"/>
        </w:trPr>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9" w:lineRule="auto"/>
              <w:ind w:left="110" w:right="1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use case verifies the login credentials of a user attempting to access the system. The user enters their username and password, and the system checks if these credentials are stored in the database. If the credentials are valid, the user is granted access to the system. If the credentials are invalid, the user is prompted to re-enter their credentials, initiate a password recovery process or create a new account</w:t>
            </w:r>
          </w:p>
        </w:tc>
      </w:tr>
      <w:tr>
        <w:trPr>
          <w:cantSplit w:val="0"/>
          <w:trHeight w:val="770" w:hRule="atLeast"/>
          <w:tblHeader w:val="0"/>
        </w:trPr>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Preconditions:</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6.99999999999994" w:lineRule="auto"/>
              <w:ind w:left="110" w:right="1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must have an existing account with valid credentials stored in the database</w:t>
            </w:r>
          </w:p>
        </w:tc>
      </w:tr>
      <w:tr>
        <w:trPr>
          <w:cantSplit w:val="0"/>
          <w:trHeight w:val="1350" w:hRule="atLeast"/>
          <w:tblHeader w:val="0"/>
        </w:trPr>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Postconditions:</w:t>
            </w:r>
          </w:p>
        </w:tc>
        <w:tc>
          <w:tcPr/>
          <w:p w:rsidR="00000000" w:rsidDel="00000000" w:rsidP="00000000" w:rsidRDefault="00000000" w:rsidRPr="00000000" w14:paraId="0000001D">
            <w:pPr>
              <w:keepNext w:val="0"/>
              <w:keepLines w:val="0"/>
              <w:pageBreakBefore w:val="0"/>
              <w:widowControl w:val="0"/>
              <w:numPr>
                <w:ilvl w:val="0"/>
                <w:numId w:val="79"/>
              </w:numPr>
              <w:pBdr>
                <w:top w:space="0" w:sz="0" w:val="nil"/>
                <w:left w:space="0" w:sz="0" w:val="nil"/>
                <w:bottom w:space="0" w:sz="0" w:val="nil"/>
                <w:right w:space="0" w:sz="0" w:val="nil"/>
                <w:between w:space="0" w:sz="0" w:val="nil"/>
              </w:pBdr>
              <w:shd w:fill="auto" w:val="clear"/>
              <w:tabs>
                <w:tab w:val="left" w:leader="none" w:pos="830"/>
              </w:tabs>
              <w:spacing w:after="0" w:before="91" w:line="246.99999999999994" w:lineRule="auto"/>
              <w:ind w:left="830" w:right="344"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is successfully authenticated and granted access to the system, proceeding to the main menu</w:t>
            </w:r>
          </w:p>
          <w:p w:rsidR="00000000" w:rsidDel="00000000" w:rsidP="00000000" w:rsidRDefault="00000000" w:rsidRPr="00000000" w14:paraId="0000001E">
            <w:pPr>
              <w:keepNext w:val="0"/>
              <w:keepLines w:val="0"/>
              <w:pageBreakBefore w:val="0"/>
              <w:widowControl w:val="0"/>
              <w:numPr>
                <w:ilvl w:val="0"/>
                <w:numId w:val="79"/>
              </w:numPr>
              <w:pBdr>
                <w:top w:space="0" w:sz="0" w:val="nil"/>
                <w:left w:space="0" w:sz="0" w:val="nil"/>
                <w:bottom w:space="0" w:sz="0" w:val="nil"/>
                <w:right w:space="0" w:sz="0" w:val="nil"/>
                <w:between w:space="0" w:sz="0" w:val="nil"/>
              </w:pBdr>
              <w:shd w:fill="auto" w:val="clear"/>
              <w:tabs>
                <w:tab w:val="left" w:leader="none" w:pos="830"/>
              </w:tabs>
              <w:spacing w:after="0" w:before="7" w:line="246.99999999999994" w:lineRule="auto"/>
              <w:ind w:left="830" w:right="294"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is not authenticated, and the system displays an error message, prompting the user to try again or reset their password</w:t>
            </w:r>
          </w:p>
        </w:tc>
      </w:tr>
      <w:tr>
        <w:trPr>
          <w:cantSplit w:val="0"/>
          <w:trHeight w:val="470" w:hRule="atLeast"/>
          <w:tblHeader w:val="0"/>
        </w:trPr>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cantSplit w:val="0"/>
          <w:trHeight w:val="490" w:hRule="atLeast"/>
          <w:tblHeader w:val="0"/>
        </w:trPr>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of Use:</w:t>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times per day</w:t>
            </w:r>
          </w:p>
        </w:tc>
      </w:tr>
      <w:tr>
        <w:trPr>
          <w:cantSplit w:val="0"/>
          <w:trHeight w:val="2491" w:hRule="atLeast"/>
          <w:tblHeader w:val="0"/>
        </w:trPr>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 of Events:</w:t>
            </w:r>
          </w:p>
        </w:tc>
        <w:tc>
          <w:tcPr/>
          <w:p w:rsidR="00000000" w:rsidDel="00000000" w:rsidP="00000000" w:rsidRDefault="00000000" w:rsidRPr="00000000" w14:paraId="00000024">
            <w:pPr>
              <w:keepNext w:val="0"/>
              <w:keepLines w:val="0"/>
              <w:pageBreakBefore w:val="0"/>
              <w:widowControl w:val="0"/>
              <w:numPr>
                <w:ilvl w:val="0"/>
                <w:numId w:val="78"/>
              </w:numPr>
              <w:pBdr>
                <w:top w:space="0" w:sz="0" w:val="nil"/>
                <w:left w:space="0" w:sz="0" w:val="nil"/>
                <w:bottom w:space="0" w:sz="0" w:val="nil"/>
                <w:right w:space="0" w:sz="0" w:val="nil"/>
                <w:between w:space="0" w:sz="0" w:val="nil"/>
              </w:pBdr>
              <w:shd w:fill="auto" w:val="clear"/>
              <w:tabs>
                <w:tab w:val="left" w:leader="none" w:pos="1550"/>
              </w:tabs>
              <w:spacing w:after="0" w:before="91" w:line="240" w:lineRule="auto"/>
              <w:ind w:left="155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accesses the login page</w:t>
            </w:r>
          </w:p>
          <w:p w:rsidR="00000000" w:rsidDel="00000000" w:rsidP="00000000" w:rsidRDefault="00000000" w:rsidRPr="00000000" w14:paraId="00000025">
            <w:pPr>
              <w:keepNext w:val="0"/>
              <w:keepLines w:val="0"/>
              <w:pageBreakBefore w:val="0"/>
              <w:widowControl w:val="0"/>
              <w:numPr>
                <w:ilvl w:val="0"/>
                <w:numId w:val="78"/>
              </w:numPr>
              <w:pBdr>
                <w:top w:space="0" w:sz="0" w:val="nil"/>
                <w:left w:space="0" w:sz="0" w:val="nil"/>
                <w:bottom w:space="0" w:sz="0" w:val="nil"/>
                <w:right w:space="0" w:sz="0" w:val="nil"/>
                <w:between w:space="0" w:sz="0" w:val="nil"/>
              </w:pBdr>
              <w:shd w:fill="auto" w:val="clear"/>
              <w:tabs>
                <w:tab w:val="left" w:leader="none" w:pos="1550"/>
              </w:tabs>
              <w:spacing w:after="0" w:before="14" w:line="240" w:lineRule="auto"/>
              <w:ind w:left="155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enters credentials</w:t>
            </w:r>
          </w:p>
          <w:p w:rsidR="00000000" w:rsidDel="00000000" w:rsidP="00000000" w:rsidRDefault="00000000" w:rsidRPr="00000000" w14:paraId="00000026">
            <w:pPr>
              <w:keepNext w:val="0"/>
              <w:keepLines w:val="0"/>
              <w:pageBreakBefore w:val="0"/>
              <w:widowControl w:val="0"/>
              <w:numPr>
                <w:ilvl w:val="0"/>
                <w:numId w:val="78"/>
              </w:numPr>
              <w:pBdr>
                <w:top w:space="0" w:sz="0" w:val="nil"/>
                <w:left w:space="0" w:sz="0" w:val="nil"/>
                <w:bottom w:space="0" w:sz="0" w:val="nil"/>
                <w:right w:space="0" w:sz="0" w:val="nil"/>
                <w:between w:space="0" w:sz="0" w:val="nil"/>
              </w:pBdr>
              <w:shd w:fill="auto" w:val="clear"/>
              <w:tabs>
                <w:tab w:val="left" w:leader="none" w:pos="1550"/>
              </w:tabs>
              <w:spacing w:after="0" w:before="14" w:line="240" w:lineRule="auto"/>
              <w:ind w:left="155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submits the login form</w:t>
            </w:r>
          </w:p>
          <w:p w:rsidR="00000000" w:rsidDel="00000000" w:rsidP="00000000" w:rsidRDefault="00000000" w:rsidRPr="00000000" w14:paraId="00000027">
            <w:pPr>
              <w:keepNext w:val="0"/>
              <w:keepLines w:val="0"/>
              <w:pageBreakBefore w:val="0"/>
              <w:widowControl w:val="0"/>
              <w:numPr>
                <w:ilvl w:val="0"/>
                <w:numId w:val="78"/>
              </w:numPr>
              <w:pBdr>
                <w:top w:space="0" w:sz="0" w:val="nil"/>
                <w:left w:space="0" w:sz="0" w:val="nil"/>
                <w:bottom w:space="0" w:sz="0" w:val="nil"/>
                <w:right w:space="0" w:sz="0" w:val="nil"/>
                <w:between w:space="0" w:sz="0" w:val="nil"/>
              </w:pBdr>
              <w:shd w:fill="auto" w:val="clear"/>
              <w:tabs>
                <w:tab w:val="left" w:leader="none" w:pos="1550"/>
              </w:tabs>
              <w:spacing w:after="0" w:before="9" w:line="240" w:lineRule="auto"/>
              <w:ind w:left="155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validates credentials with database</w:t>
            </w:r>
          </w:p>
          <w:p w:rsidR="00000000" w:rsidDel="00000000" w:rsidP="00000000" w:rsidRDefault="00000000" w:rsidRPr="00000000" w14:paraId="00000028">
            <w:pPr>
              <w:keepNext w:val="0"/>
              <w:keepLines w:val="0"/>
              <w:pageBreakBefore w:val="0"/>
              <w:widowControl w:val="0"/>
              <w:numPr>
                <w:ilvl w:val="0"/>
                <w:numId w:val="78"/>
              </w:numPr>
              <w:pBdr>
                <w:top w:space="0" w:sz="0" w:val="nil"/>
                <w:left w:space="0" w:sz="0" w:val="nil"/>
                <w:bottom w:space="0" w:sz="0" w:val="nil"/>
                <w:right w:space="0" w:sz="0" w:val="nil"/>
                <w:between w:space="0" w:sz="0" w:val="nil"/>
              </w:pBdr>
              <w:shd w:fill="auto" w:val="clear"/>
              <w:tabs>
                <w:tab w:val="left" w:leader="none" w:pos="1550"/>
              </w:tabs>
              <w:spacing w:after="0" w:before="14" w:line="246.99999999999994" w:lineRule="auto"/>
              <w:ind w:left="1550" w:right="18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valid, the system grants access and the user proceeds to the main menu.</w:t>
            </w:r>
          </w:p>
          <w:p w:rsidR="00000000" w:rsidDel="00000000" w:rsidP="00000000" w:rsidRDefault="00000000" w:rsidRPr="00000000" w14:paraId="00000029">
            <w:pPr>
              <w:keepNext w:val="0"/>
              <w:keepLines w:val="0"/>
              <w:pageBreakBefore w:val="0"/>
              <w:widowControl w:val="0"/>
              <w:numPr>
                <w:ilvl w:val="0"/>
                <w:numId w:val="78"/>
              </w:numPr>
              <w:pBdr>
                <w:top w:space="0" w:sz="0" w:val="nil"/>
                <w:left w:space="0" w:sz="0" w:val="nil"/>
                <w:bottom w:space="0" w:sz="0" w:val="nil"/>
                <w:right w:space="0" w:sz="0" w:val="nil"/>
                <w:between w:space="0" w:sz="0" w:val="nil"/>
              </w:pBdr>
              <w:shd w:fill="auto" w:val="clear"/>
              <w:tabs>
                <w:tab w:val="left" w:leader="none" w:pos="1550"/>
              </w:tabs>
              <w:spacing w:after="0" w:before="7" w:line="246.99999999999994" w:lineRule="auto"/>
              <w:ind w:left="1550" w:right="77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invalid, the system denies access and prompts for re-entry or password recovery.</w:t>
            </w:r>
          </w:p>
        </w:tc>
      </w:tr>
    </w:tbl>
    <w:p w:rsidR="00000000" w:rsidDel="00000000" w:rsidP="00000000" w:rsidRDefault="00000000" w:rsidRPr="00000000" w14:paraId="0000002A">
      <w:pPr>
        <w:spacing w:line="246.99999999999994" w:lineRule="auto"/>
        <w:rPr>
          <w:sz w:val="24"/>
          <w:szCs w:val="24"/>
        </w:rPr>
        <w:sectPr>
          <w:footerReference r:id="rId9" w:type="default"/>
          <w:pgSz w:h="15840" w:w="12240" w:orient="portrait"/>
          <w:pgMar w:bottom="940" w:top="1820" w:left="1180" w:right="1280" w:header="0" w:footer="753"/>
          <w:pgNumType w:start="1"/>
        </w:sect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3"/>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8532" w:hRule="atLeast"/>
          <w:tblHeader w:val="0"/>
        </w:trPr>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Flows:</w:t>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AF-S1: User enters incorrect credentials</w:t>
            </w:r>
          </w:p>
          <w:p w:rsidR="00000000" w:rsidDel="00000000" w:rsidP="00000000" w:rsidRDefault="00000000" w:rsidRPr="00000000" w14:paraId="0000002E">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tabs>
                <w:tab w:val="left" w:leader="none" w:pos="830"/>
              </w:tabs>
              <w:spacing w:after="0" w:before="9"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detects that the username or password is incorrect</w:t>
            </w:r>
          </w:p>
          <w:p w:rsidR="00000000" w:rsidDel="00000000" w:rsidP="00000000" w:rsidRDefault="00000000" w:rsidRPr="00000000" w14:paraId="0000002F">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tabs>
                <w:tab w:val="left" w:leader="none" w:pos="830"/>
              </w:tabs>
              <w:spacing w:after="0" w:before="14" w:line="246.99999999999994" w:lineRule="auto"/>
              <w:ind w:left="830" w:right="683"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displays an error message: "Invalid username or password. Please try again."</w:t>
            </w:r>
          </w:p>
          <w:p w:rsidR="00000000" w:rsidDel="00000000" w:rsidP="00000000" w:rsidRDefault="00000000" w:rsidRPr="00000000" w14:paraId="00000030">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tabs>
                <w:tab w:val="left" w:leader="none" w:pos="830"/>
              </w:tabs>
              <w:spacing w:after="0" w:before="7"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is returned to the login page to re-enter their credentials.</w:t>
            </w:r>
          </w:p>
          <w:p w:rsidR="00000000" w:rsidDel="00000000" w:rsidP="00000000" w:rsidRDefault="00000000" w:rsidRPr="00000000" w14:paraId="00000031">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to step 1</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AF-S2: User leaves required fields empty</w:t>
            </w:r>
          </w:p>
          <w:p w:rsidR="00000000" w:rsidDel="00000000" w:rsidP="00000000" w:rsidRDefault="00000000" w:rsidRPr="00000000" w14:paraId="00000034">
            <w:pPr>
              <w:keepNext w:val="0"/>
              <w:keepLines w:val="0"/>
              <w:pageBreakBefore w:val="0"/>
              <w:widowControl w:val="0"/>
              <w:numPr>
                <w:ilvl w:val="0"/>
                <w:numId w:val="76"/>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detects that one or more required fields are empty.</w:t>
            </w:r>
          </w:p>
          <w:p w:rsidR="00000000" w:rsidDel="00000000" w:rsidP="00000000" w:rsidRDefault="00000000" w:rsidRPr="00000000" w14:paraId="00000035">
            <w:pPr>
              <w:keepNext w:val="0"/>
              <w:keepLines w:val="0"/>
              <w:pageBreakBefore w:val="0"/>
              <w:widowControl w:val="0"/>
              <w:numPr>
                <w:ilvl w:val="0"/>
                <w:numId w:val="76"/>
              </w:numPr>
              <w:pBdr>
                <w:top w:space="0" w:sz="0" w:val="nil"/>
                <w:left w:space="0" w:sz="0" w:val="nil"/>
                <w:bottom w:space="0" w:sz="0" w:val="nil"/>
                <w:right w:space="0" w:sz="0" w:val="nil"/>
                <w:between w:space="0" w:sz="0" w:val="nil"/>
              </w:pBdr>
              <w:shd w:fill="auto" w:val="clear"/>
              <w:tabs>
                <w:tab w:val="left" w:leader="none" w:pos="830"/>
              </w:tabs>
              <w:spacing w:after="0" w:before="14" w:line="246.99999999999994" w:lineRule="auto"/>
              <w:ind w:left="830" w:right="234"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displays an error message: "</w:t>
            </w:r>
            <w:r w:rsidDel="00000000" w:rsidR="00000000" w:rsidRPr="00000000">
              <w:rPr>
                <w:sz w:val="24"/>
                <w:szCs w:val="24"/>
                <w:rtl w:val="0"/>
              </w:rPr>
              <w:t xml:space="preserve">Please enter both username and password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0"/>
              <w:numPr>
                <w:ilvl w:val="0"/>
                <w:numId w:val="76"/>
              </w:numPr>
              <w:pBdr>
                <w:top w:space="0" w:sz="0" w:val="nil"/>
                <w:left w:space="0" w:sz="0" w:val="nil"/>
                <w:bottom w:space="0" w:sz="0" w:val="nil"/>
                <w:right w:space="0" w:sz="0" w:val="nil"/>
                <w:between w:space="0" w:sz="0" w:val="nil"/>
              </w:pBdr>
              <w:shd w:fill="auto" w:val="clear"/>
              <w:tabs>
                <w:tab w:val="left" w:leader="none" w:pos="830"/>
              </w:tabs>
              <w:spacing w:after="0" w:before="7" w:line="246.99999999999994" w:lineRule="auto"/>
              <w:ind w:left="830" w:right="171"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is prompted to fill in the missing fields and resubmit the form.</w:t>
            </w:r>
          </w:p>
          <w:p w:rsidR="00000000" w:rsidDel="00000000" w:rsidP="00000000" w:rsidRDefault="00000000" w:rsidRPr="00000000" w14:paraId="00000037">
            <w:pPr>
              <w:keepNext w:val="0"/>
              <w:keepLines w:val="0"/>
              <w:pageBreakBefore w:val="0"/>
              <w:widowControl w:val="0"/>
              <w:numPr>
                <w:ilvl w:val="0"/>
                <w:numId w:val="76"/>
              </w:numPr>
              <w:pBdr>
                <w:top w:space="0" w:sz="0" w:val="nil"/>
                <w:left w:space="0" w:sz="0" w:val="nil"/>
                <w:bottom w:space="0" w:sz="0" w:val="nil"/>
                <w:right w:space="0" w:sz="0" w:val="nil"/>
                <w:between w:space="0" w:sz="0" w:val="nil"/>
              </w:pBdr>
              <w:shd w:fill="auto" w:val="clear"/>
              <w:tabs>
                <w:tab w:val="left" w:leader="none" w:pos="830"/>
              </w:tabs>
              <w:spacing w:after="0" w:before="7"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to step 3</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AF-S3: User selects 'Forgot Password'</w:t>
            </w:r>
          </w:p>
          <w:p w:rsidR="00000000" w:rsidDel="00000000" w:rsidP="00000000" w:rsidRDefault="00000000" w:rsidRPr="00000000" w14:paraId="0000003A">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clicks the "Forgot Password" button.</w:t>
            </w:r>
          </w:p>
          <w:p w:rsidR="00000000" w:rsidDel="00000000" w:rsidP="00000000" w:rsidRDefault="00000000" w:rsidRPr="00000000" w14:paraId="0000003B">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tabs>
                <w:tab w:val="left" w:leader="none" w:pos="830"/>
              </w:tabs>
              <w:spacing w:after="0" w:before="9"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redirects the user to the password recovery process.</w:t>
            </w:r>
          </w:p>
          <w:p w:rsidR="00000000" w:rsidDel="00000000" w:rsidP="00000000" w:rsidRDefault="00000000" w:rsidRPr="00000000" w14:paraId="0000003C">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tabs>
                <w:tab w:val="left" w:leader="none" w:pos="830"/>
              </w:tabs>
              <w:spacing w:after="0" w:before="14" w:line="246.99999999999994" w:lineRule="auto"/>
              <w:ind w:left="830" w:right="218"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to the login process after password reset or when the user cancels the recovery process.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AF-S4:User Selects 'Create New Account'</w:t>
            </w:r>
          </w:p>
          <w:p w:rsidR="00000000" w:rsidDel="00000000" w:rsidP="00000000" w:rsidRDefault="00000000" w:rsidRPr="00000000" w14:paraId="0000003F">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attempts to log in but does not have an existing account.</w:t>
            </w:r>
          </w:p>
          <w:p w:rsidR="00000000" w:rsidDel="00000000" w:rsidP="00000000" w:rsidRDefault="00000000" w:rsidRPr="00000000" w14:paraId="00000040">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tabs>
                <w:tab w:val="left" w:leader="none" w:pos="830"/>
              </w:tabs>
              <w:spacing w:after="0" w:before="14" w:line="244" w:lineRule="auto"/>
              <w:ind w:left="830" w:right="411"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displays an error message: "No account found with the entered credentials."</w:t>
            </w:r>
          </w:p>
          <w:p w:rsidR="00000000" w:rsidDel="00000000" w:rsidP="00000000" w:rsidRDefault="00000000" w:rsidRPr="00000000" w14:paraId="00000041">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tabs>
                <w:tab w:val="left" w:leader="none" w:pos="830"/>
              </w:tabs>
              <w:spacing w:after="0" w:before="12" w:line="242" w:lineRule="auto"/>
              <w:ind w:left="830" w:right="516"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provides the option: "Don't have an account? Create a new one."</w:t>
            </w:r>
          </w:p>
          <w:p w:rsidR="00000000" w:rsidDel="00000000" w:rsidP="00000000" w:rsidRDefault="00000000" w:rsidRPr="00000000" w14:paraId="00000042">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tabs>
                <w:tab w:val="left" w:leader="none" w:pos="830"/>
              </w:tabs>
              <w:spacing w:after="0" w:before="13"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selects "Create New Account."</w:t>
            </w:r>
          </w:p>
          <w:p w:rsidR="00000000" w:rsidDel="00000000" w:rsidP="00000000" w:rsidRDefault="00000000" w:rsidRPr="00000000" w14:paraId="00000043">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redirects the user to the Register Account process.</w:t>
            </w:r>
          </w:p>
        </w:tc>
      </w:tr>
      <w:tr>
        <w:trPr>
          <w:cantSplit w:val="0"/>
          <w:trHeight w:val="1650" w:hRule="atLeast"/>
          <w:tblHeader w:val="0"/>
        </w:trPr>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Exceptions:</w:t>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EX-S1: System unable to validate credentials due to connectivity issues</w:t>
            </w:r>
          </w:p>
          <w:p w:rsidR="00000000" w:rsidDel="00000000" w:rsidP="00000000" w:rsidRDefault="00000000" w:rsidRPr="00000000" w14:paraId="00000046">
            <w:pPr>
              <w:keepNext w:val="0"/>
              <w:keepLines w:val="0"/>
              <w:pageBreakBefore w:val="0"/>
              <w:widowControl w:val="0"/>
              <w:numPr>
                <w:ilvl w:val="0"/>
                <w:numId w:val="73"/>
              </w:numPr>
              <w:pBdr>
                <w:top w:space="0" w:sz="0" w:val="nil"/>
                <w:left w:space="0" w:sz="0" w:val="nil"/>
                <w:bottom w:space="0" w:sz="0" w:val="nil"/>
                <w:right w:space="0" w:sz="0" w:val="nil"/>
                <w:between w:space="0" w:sz="0" w:val="nil"/>
              </w:pBdr>
              <w:shd w:fill="auto" w:val="clear"/>
              <w:tabs>
                <w:tab w:val="left" w:leader="none" w:pos="830"/>
              </w:tabs>
              <w:spacing w:after="0" w:before="14" w:line="246.99999999999994" w:lineRule="auto"/>
              <w:ind w:left="830" w:right="1019"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displays an error message: "Unable to verify credentials at this time. Please try again later."</w:t>
            </w:r>
          </w:p>
          <w:p w:rsidR="00000000" w:rsidDel="00000000" w:rsidP="00000000" w:rsidRDefault="00000000" w:rsidRPr="00000000" w14:paraId="00000047">
            <w:pPr>
              <w:keepNext w:val="0"/>
              <w:keepLines w:val="0"/>
              <w:pageBreakBefore w:val="0"/>
              <w:widowControl w:val="0"/>
              <w:numPr>
                <w:ilvl w:val="0"/>
                <w:numId w:val="73"/>
              </w:numPr>
              <w:pBdr>
                <w:top w:space="0" w:sz="0" w:val="nil"/>
                <w:left w:space="0" w:sz="0" w:val="nil"/>
                <w:bottom w:space="0" w:sz="0" w:val="nil"/>
                <w:right w:space="0" w:sz="0" w:val="nil"/>
                <w:between w:space="0" w:sz="0" w:val="nil"/>
              </w:pBdr>
              <w:shd w:fill="auto" w:val="clear"/>
              <w:tabs>
                <w:tab w:val="left" w:leader="none" w:pos="830"/>
              </w:tabs>
              <w:spacing w:after="0" w:before="7" w:line="246.99999999999994" w:lineRule="auto"/>
              <w:ind w:left="830" w:right="579"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is advised to try logging in again after some time or contact support</w:t>
            </w:r>
          </w:p>
        </w:tc>
      </w:tr>
      <w:tr>
        <w:trPr>
          <w:cantSplit w:val="0"/>
          <w:trHeight w:val="470" w:hRule="atLeast"/>
          <w:tblHeader w:val="0"/>
        </w:trPr>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 Account</w:t>
            </w:r>
          </w:p>
        </w:tc>
      </w:tr>
      <w:tr>
        <w:trPr>
          <w:cantSplit w:val="0"/>
          <w:trHeight w:val="770" w:hRule="atLeast"/>
          <w:tblHeader w:val="0"/>
        </w:trPr>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6.99999999999994"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Requirements:</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cantSplit w:val="0"/>
          <w:trHeight w:val="490" w:hRule="atLeast"/>
          <w:tblHeader w:val="0"/>
        </w:trPr>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w:t>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cantSplit w:val="0"/>
          <w:trHeight w:val="484" w:hRule="atLeast"/>
          <w:tblHeader w:val="0"/>
        </w:trPr>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&amp; Issues:</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050">
      <w:pPr>
        <w:rPr>
          <w:sz w:val="24"/>
          <w:szCs w:val="24"/>
        </w:rPr>
        <w:sectPr>
          <w:type w:val="continuous"/>
          <w:pgSz w:h="15840" w:w="12240" w:orient="portrait"/>
          <w:pgMar w:bottom="940" w:top="1420" w:left="1180" w:right="1280" w:header="0" w:footer="753"/>
        </w:sectPr>
      </w:pPr>
      <w:r w:rsidDel="00000000" w:rsidR="00000000" w:rsidRPr="00000000">
        <w:rPr>
          <w:rtl w:val="0"/>
        </w:rPr>
      </w:r>
    </w:p>
    <w:p w:rsidR="00000000" w:rsidDel="00000000" w:rsidP="00000000" w:rsidRDefault="00000000" w:rsidRPr="00000000" w14:paraId="00000051">
      <w:pPr>
        <w:spacing w:before="8" w:lineRule="auto"/>
        <w:rPr>
          <w:b w:val="1"/>
          <w:sz w:val="15"/>
          <w:szCs w:val="15"/>
        </w:rPr>
      </w:pPr>
      <w:r w:rsidDel="00000000" w:rsidR="00000000" w:rsidRPr="00000000">
        <w:rPr>
          <w:rtl w:val="0"/>
        </w:rPr>
      </w:r>
    </w:p>
    <w:tbl>
      <w:tblPr>
        <w:tblStyle w:val="Table4"/>
        <w:tblW w:w="9391.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521"/>
        <w:gridCol w:w="2437"/>
        <w:gridCol w:w="2251"/>
        <w:gridCol w:w="3182"/>
        <w:tblGridChange w:id="0">
          <w:tblGrid>
            <w:gridCol w:w="1521"/>
            <w:gridCol w:w="2437"/>
            <w:gridCol w:w="2251"/>
            <w:gridCol w:w="3182"/>
          </w:tblGrid>
        </w:tblGridChange>
      </w:tblGrid>
      <w:tr>
        <w:trPr>
          <w:cantSplit w:val="0"/>
          <w:trHeight w:val="530" w:hRule="atLeast"/>
          <w:tblHeader w:val="0"/>
        </w:trPr>
        <w:tc>
          <w:tcPr>
            <w:tcBorders>
              <w:right w:color="000000" w:space="0" w:sz="18" w:val="single"/>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ID:</w:t>
            </w:r>
          </w:p>
        </w:tc>
        <w:tc>
          <w:tcPr>
            <w:gridSpan w:val="3"/>
            <w:tcBorders>
              <w:left w:color="000000" w:space="0" w:sz="18" w:val="single"/>
              <w:right w:color="000000" w:space="0" w:sz="12" w:val="single"/>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cantSplit w:val="0"/>
          <w:trHeight w:val="770" w:hRule="atLeast"/>
          <w:tblHeader w:val="0"/>
        </w:trPr>
        <w:tc>
          <w:tcPr>
            <w:tcBorders>
              <w:right w:color="000000" w:space="0" w:sz="18" w:val="single"/>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6.99999999999994" w:lineRule="auto"/>
              <w:ind w:left="105" w:right="47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Name:</w:t>
            </w:r>
          </w:p>
        </w:tc>
        <w:tc>
          <w:tcPr>
            <w:gridSpan w:val="3"/>
            <w:tcBorders>
              <w:left w:color="000000" w:space="0" w:sz="18" w:val="single"/>
              <w:right w:color="000000" w:space="0" w:sz="12" w:val="single"/>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 Account</w:t>
            </w:r>
          </w:p>
        </w:tc>
      </w:tr>
      <w:tr>
        <w:trPr>
          <w:cantSplit w:val="0"/>
          <w:trHeight w:val="1070" w:hRule="atLeast"/>
          <w:tblHeader w:val="0"/>
        </w:trPr>
        <w:tc>
          <w:tcPr>
            <w:tcBorders>
              <w:right w:color="000000" w:space="0" w:sz="18" w:val="single"/>
            </w:tcBorders>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By:</w:t>
            </w:r>
          </w:p>
        </w:tc>
        <w:tc>
          <w:tcPr>
            <w:tcBorders>
              <w:left w:color="000000" w:space="0" w:sz="18" w:val="single"/>
            </w:tcBorders>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Heng Zeng Xi</w:t>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Updated By:</w:t>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Chong Zhi Hen</w:t>
            </w:r>
            <w:r w:rsidDel="00000000" w:rsidR="00000000" w:rsidRPr="00000000">
              <w:rPr>
                <w:rtl w:val="0"/>
              </w:rPr>
            </w:r>
          </w:p>
        </w:tc>
      </w:tr>
      <w:tr>
        <w:trPr>
          <w:cantSplit w:val="0"/>
          <w:trHeight w:val="770" w:hRule="atLeast"/>
          <w:tblHeader w:val="0"/>
        </w:trPr>
        <w:tc>
          <w:tcPr>
            <w:tcBorders>
              <w:right w:color="000000" w:space="0" w:sz="18" w:val="single"/>
            </w:tcBorders>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6.99999999999994" w:lineRule="auto"/>
              <w:ind w:left="105" w:right="56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Created:</w:t>
            </w:r>
          </w:p>
        </w:tc>
        <w:tc>
          <w:tcPr>
            <w:tcBorders>
              <w:left w:color="000000" w:space="0" w:sz="18" w:val="single"/>
            </w:tcBorders>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06/09/2024</w:t>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Last Updated:</w:t>
            </w:r>
          </w:p>
        </w:tc>
        <w:tc>
          <w:tcPr>
            <w:tcBorders>
              <w:right w:color="000000" w:space="0" w:sz="12"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6/11/2024</w:t>
            </w:r>
            <w:r w:rsidDel="00000000" w:rsidR="00000000" w:rsidRPr="00000000">
              <w:rPr>
                <w:rtl w:val="0"/>
              </w:rPr>
            </w:r>
          </w:p>
        </w:tc>
      </w:tr>
    </w:tbl>
    <w:p w:rsidR="00000000" w:rsidDel="00000000" w:rsidP="00000000" w:rsidRDefault="00000000" w:rsidRPr="00000000" w14:paraId="00000062">
      <w:pPr>
        <w:spacing w:before="51" w:lineRule="auto"/>
        <w:rPr>
          <w:b w:val="1"/>
          <w:sz w:val="20"/>
          <w:szCs w:val="20"/>
        </w:rPr>
      </w:pPr>
      <w:r w:rsidDel="00000000" w:rsidR="00000000" w:rsidRPr="00000000">
        <w:rPr>
          <w:rtl w:val="0"/>
        </w:rPr>
      </w:r>
    </w:p>
    <w:tbl>
      <w:tblPr>
        <w:tblStyle w:val="Table5"/>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470" w:hRule="atLeast"/>
          <w:tblHeader w:val="0"/>
        </w:trPr>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(Initiating), Database, System</w:t>
            </w:r>
          </w:p>
        </w:tc>
      </w:tr>
      <w:tr>
        <w:trPr>
          <w:cantSplit w:val="0"/>
          <w:trHeight w:val="1925" w:hRule="atLeast"/>
          <w:tblHeader w:val="0"/>
        </w:trPr>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6.99999999999994"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use case describes the process by which a new user or admin creates an account in the system. It includes entering personal information and setting up security details. Admins can only create one account, and subsequent accounts are user-only. The registration page is accessed after navigating through the login selection screen, where the user or admin chooses their login type.</w:t>
            </w:r>
          </w:p>
        </w:tc>
      </w:tr>
      <w:tr>
        <w:trPr>
          <w:cantSplit w:val="0"/>
          <w:trHeight w:val="1350" w:hRule="atLeast"/>
          <w:tblHeader w:val="0"/>
        </w:trPr>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Preconditions:</w:t>
            </w:r>
          </w:p>
        </w:tc>
        <w:tc>
          <w:tcPr/>
          <w:p w:rsidR="00000000" w:rsidDel="00000000" w:rsidP="00000000" w:rsidRDefault="00000000" w:rsidRPr="00000000" w14:paraId="00000068">
            <w:pPr>
              <w:keepNext w:val="0"/>
              <w:keepLines w:val="0"/>
              <w:pageBreakBefore w:val="0"/>
              <w:widowControl w:val="0"/>
              <w:numPr>
                <w:ilvl w:val="0"/>
                <w:numId w:val="71"/>
              </w:numPr>
              <w:pBdr>
                <w:top w:space="0" w:sz="0" w:val="nil"/>
                <w:left w:space="0" w:sz="0" w:val="nil"/>
                <w:bottom w:space="0" w:sz="0" w:val="nil"/>
                <w:right w:space="0" w:sz="0" w:val="nil"/>
                <w:between w:space="0" w:sz="0" w:val="nil"/>
              </w:pBdr>
              <w:shd w:fill="auto" w:val="clear"/>
              <w:tabs>
                <w:tab w:val="left" w:leader="none" w:pos="830"/>
              </w:tabs>
              <w:spacing w:after="0" w:before="96"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or admin does not have an existing account.</w:t>
            </w:r>
          </w:p>
          <w:p w:rsidR="00000000" w:rsidDel="00000000" w:rsidP="00000000" w:rsidRDefault="00000000" w:rsidRPr="00000000" w14:paraId="00000069">
            <w:pPr>
              <w:keepNext w:val="0"/>
              <w:keepLines w:val="0"/>
              <w:pageBreakBefore w:val="0"/>
              <w:widowControl w:val="0"/>
              <w:numPr>
                <w:ilvl w:val="0"/>
                <w:numId w:val="71"/>
              </w:numPr>
              <w:pBdr>
                <w:top w:space="0" w:sz="0" w:val="nil"/>
                <w:left w:space="0" w:sz="0" w:val="nil"/>
                <w:bottom w:space="0" w:sz="0" w:val="nil"/>
                <w:right w:space="0" w:sz="0" w:val="nil"/>
                <w:between w:space="0" w:sz="0" w:val="nil"/>
              </w:pBdr>
              <w:shd w:fill="auto" w:val="clear"/>
              <w:tabs>
                <w:tab w:val="left" w:leader="none" w:pos="830"/>
              </w:tabs>
              <w:spacing w:after="0" w:before="19" w:line="242" w:lineRule="auto"/>
              <w:ind w:left="830" w:right="428"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login selection page is available, and the appropriate login type (User or Admin) has been chosen.</w:t>
            </w:r>
          </w:p>
          <w:p w:rsidR="00000000" w:rsidDel="00000000" w:rsidP="00000000" w:rsidRDefault="00000000" w:rsidRPr="00000000" w14:paraId="0000006A">
            <w:pPr>
              <w:keepNext w:val="0"/>
              <w:keepLines w:val="0"/>
              <w:pageBreakBefore w:val="0"/>
              <w:widowControl w:val="0"/>
              <w:numPr>
                <w:ilvl w:val="0"/>
                <w:numId w:val="71"/>
              </w:numPr>
              <w:pBdr>
                <w:top w:space="0" w:sz="0" w:val="nil"/>
                <w:left w:space="0" w:sz="0" w:val="nil"/>
                <w:bottom w:space="0" w:sz="0" w:val="nil"/>
                <w:right w:space="0" w:sz="0" w:val="nil"/>
                <w:between w:space="0" w:sz="0" w:val="nil"/>
              </w:pBdr>
              <w:shd w:fill="auto" w:val="clear"/>
              <w:tabs>
                <w:tab w:val="left" w:leader="none" w:pos="830"/>
              </w:tabs>
              <w:spacing w:after="0" w:before="13"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admins, no existing admin account is registered.</w:t>
            </w:r>
          </w:p>
        </w:tc>
      </w:tr>
      <w:tr>
        <w:trPr>
          <w:cantSplit w:val="0"/>
          <w:trHeight w:val="762" w:hRule="atLeast"/>
          <w:tblHeader w:val="0"/>
        </w:trPr>
        <w:tc>
          <w:tcPr>
            <w:tcBorders>
              <w:bottom w:color="000000" w:space="0" w:sz="18" w:val="single"/>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Postconditions:</w:t>
            </w:r>
          </w:p>
        </w:tc>
        <w:tc>
          <w:tcPr>
            <w:tcBorders>
              <w:bottom w:color="000000" w:space="0" w:sz="18" w:val="single"/>
            </w:tcBorders>
          </w:tcPr>
          <w:p w:rsidR="00000000" w:rsidDel="00000000" w:rsidP="00000000" w:rsidRDefault="00000000" w:rsidRPr="00000000" w14:paraId="0000006C">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tabs>
                <w:tab w:val="left" w:leader="none" w:pos="830"/>
              </w:tabs>
              <w:spacing w:after="0" w:before="96"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new account is created in the database.</w:t>
            </w:r>
          </w:p>
          <w:p w:rsidR="00000000" w:rsidDel="00000000" w:rsidP="00000000" w:rsidRDefault="00000000" w:rsidRPr="00000000" w14:paraId="0000006D">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redirects the user or admin to the login page.</w:t>
            </w:r>
          </w:p>
        </w:tc>
      </w:tr>
      <w:tr>
        <w:trPr>
          <w:cantSplit w:val="0"/>
          <w:trHeight w:val="482" w:hRule="atLeast"/>
          <w:tblHeader w:val="0"/>
        </w:trPr>
        <w:tc>
          <w:tcPr>
            <w:tcBorders>
              <w:top w:color="000000" w:space="0" w:sz="18" w:val="single"/>
            </w:tcBorders>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w:t>
            </w:r>
          </w:p>
        </w:tc>
        <w:tc>
          <w:tcPr>
            <w:tcBorders>
              <w:top w:color="000000" w:space="0" w:sz="18"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cantSplit w:val="0"/>
          <w:trHeight w:val="470" w:hRule="atLeast"/>
          <w:tblHeader w:val="0"/>
        </w:trPr>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of Use:</w:t>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needed when new users join.</w:t>
            </w:r>
          </w:p>
        </w:tc>
      </w:tr>
      <w:tr>
        <w:trPr>
          <w:cantSplit w:val="0"/>
          <w:trHeight w:val="309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 of Events:</w:t>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 Selection Page:</w:t>
            </w:r>
          </w:p>
          <w:p w:rsidR="00000000" w:rsidDel="00000000" w:rsidP="00000000" w:rsidRDefault="00000000" w:rsidRPr="00000000" w14:paraId="00000074">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tabs>
                <w:tab w:val="left" w:leader="none" w:pos="830"/>
              </w:tabs>
              <w:spacing w:after="0" w:before="14" w:line="246.99999999999994" w:lineRule="auto"/>
              <w:ind w:left="830" w:right="1559"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displays a page with two options: User Login and Admin Login</w:t>
            </w:r>
          </w:p>
          <w:p w:rsidR="00000000" w:rsidDel="00000000" w:rsidP="00000000" w:rsidRDefault="00000000" w:rsidRPr="00000000" w14:paraId="00000075">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tabs>
                <w:tab w:val="left" w:leader="none" w:pos="830"/>
              </w:tabs>
              <w:spacing w:after="0" w:before="7"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or admin selects the appropriate option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Flow:</w:t>
            </w:r>
          </w:p>
          <w:p w:rsidR="00000000" w:rsidDel="00000000" w:rsidP="00000000" w:rsidRDefault="00000000" w:rsidRPr="00000000" w14:paraId="00000078">
            <w:pPr>
              <w:keepNext w:val="0"/>
              <w:keepLines w:val="0"/>
              <w:pageBreakBefore w:val="0"/>
              <w:widowControl w:val="0"/>
              <w:numPr>
                <w:ilvl w:val="1"/>
                <w:numId w:val="69"/>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selects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Login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w:t>
            </w:r>
          </w:p>
          <w:p w:rsidR="00000000" w:rsidDel="00000000" w:rsidP="00000000" w:rsidRDefault="00000000" w:rsidRPr="00000000" w14:paraId="00000079">
            <w:pPr>
              <w:keepNext w:val="0"/>
              <w:keepLines w:val="0"/>
              <w:pageBreakBefore w:val="0"/>
              <w:widowControl w:val="0"/>
              <w:numPr>
                <w:ilvl w:val="1"/>
                <w:numId w:val="69"/>
              </w:numPr>
              <w:pBdr>
                <w:top w:space="0" w:sz="0" w:val="nil"/>
                <w:left w:space="0" w:sz="0" w:val="nil"/>
                <w:bottom w:space="0" w:sz="0" w:val="nil"/>
                <w:right w:space="0" w:sz="0" w:val="nil"/>
                <w:between w:space="0" w:sz="0" w:val="nil"/>
              </w:pBdr>
              <w:shd w:fill="auto" w:val="clear"/>
              <w:tabs>
                <w:tab w:val="left" w:leader="none" w:pos="830"/>
              </w:tabs>
              <w:spacing w:after="0" w:before="9"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navigates to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Login page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includes a</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8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Register Account for New User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w:t>
            </w:r>
          </w:p>
          <w:p w:rsidR="00000000" w:rsidDel="00000000" w:rsidP="00000000" w:rsidRDefault="00000000" w:rsidRPr="00000000" w14:paraId="0000007B">
            <w:pPr>
              <w:keepNext w:val="0"/>
              <w:keepLines w:val="0"/>
              <w:pageBreakBefore w:val="0"/>
              <w:widowControl w:val="0"/>
              <w:numPr>
                <w:ilvl w:val="1"/>
                <w:numId w:val="69"/>
              </w:numPr>
              <w:pBdr>
                <w:top w:space="0" w:sz="0" w:val="nil"/>
                <w:left w:space="0" w:sz="0" w:val="nil"/>
                <w:bottom w:space="0" w:sz="0" w:val="nil"/>
                <w:right w:space="0" w:sz="0" w:val="nil"/>
                <w:between w:space="0" w:sz="0" w:val="nil"/>
              </w:pBdr>
              <w:shd w:fill="auto" w:val="clear"/>
              <w:tabs>
                <w:tab w:val="left" w:leader="none" w:pos="830"/>
              </w:tabs>
              <w:spacing w:after="0" w:before="9"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clicks on </w:t>
            </w:r>
            <w:r w:rsidDel="00000000" w:rsidR="00000000" w:rsidRPr="00000000">
              <w:rPr>
                <w:b w:val="1"/>
                <w:sz w:val="24"/>
                <w:szCs w:val="24"/>
                <w:rtl w:val="0"/>
              </w:rPr>
              <w:t xml:space="preserve">Register Account for New 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7C">
      <w:pPr>
        <w:rPr>
          <w:sz w:val="24"/>
          <w:szCs w:val="24"/>
        </w:rPr>
        <w:sectPr>
          <w:type w:val="nextPage"/>
          <w:pgSz w:h="15840" w:w="12240" w:orient="portrait"/>
          <w:pgMar w:bottom="940" w:top="1820" w:left="1180" w:right="1280" w:header="0" w:footer="753"/>
        </w:sect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6"/>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5651"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0"/>
              <w:numPr>
                <w:ilvl w:val="0"/>
                <w:numId w:val="68"/>
              </w:numPr>
              <w:pBdr>
                <w:top w:space="0" w:sz="0" w:val="nil"/>
                <w:left w:space="0" w:sz="0" w:val="nil"/>
                <w:bottom w:space="0" w:sz="0" w:val="nil"/>
                <w:right w:space="0" w:sz="0" w:val="nil"/>
                <w:between w:space="0" w:sz="0" w:val="nil"/>
              </w:pBdr>
              <w:shd w:fill="auto" w:val="clear"/>
              <w:tabs>
                <w:tab w:val="left" w:leader="none" w:pos="830"/>
              </w:tabs>
              <w:spacing w:after="0" w:before="86" w:line="246.99999999999994" w:lineRule="auto"/>
              <w:ind w:left="830" w:right="855"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fills in the required information, including name, username,</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password and email.</w:t>
            </w:r>
          </w:p>
          <w:p w:rsidR="00000000" w:rsidDel="00000000" w:rsidP="00000000" w:rsidRDefault="00000000" w:rsidRPr="00000000" w14:paraId="00000080">
            <w:pPr>
              <w:keepNext w:val="0"/>
              <w:keepLines w:val="0"/>
              <w:pageBreakBefore w:val="0"/>
              <w:widowControl w:val="0"/>
              <w:numPr>
                <w:ilvl w:val="0"/>
                <w:numId w:val="68"/>
              </w:numPr>
              <w:pBdr>
                <w:top w:space="0" w:sz="0" w:val="nil"/>
                <w:left w:space="0" w:sz="0" w:val="nil"/>
                <w:bottom w:space="0" w:sz="0" w:val="nil"/>
                <w:right w:space="0" w:sz="0" w:val="nil"/>
                <w:between w:space="0" w:sz="0" w:val="nil"/>
              </w:pBdr>
              <w:shd w:fill="auto" w:val="clear"/>
              <w:tabs>
                <w:tab w:val="left" w:leader="none" w:pos="830"/>
              </w:tabs>
              <w:spacing w:after="0" w:before="7"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submits the registration form.</w:t>
            </w:r>
          </w:p>
          <w:p w:rsidR="00000000" w:rsidDel="00000000" w:rsidP="00000000" w:rsidRDefault="00000000" w:rsidRPr="00000000" w14:paraId="00000081">
            <w:pPr>
              <w:keepNext w:val="0"/>
              <w:keepLines w:val="0"/>
              <w:pageBreakBefore w:val="0"/>
              <w:widowControl w:val="0"/>
              <w:numPr>
                <w:ilvl w:val="0"/>
                <w:numId w:val="68"/>
              </w:numPr>
              <w:pBdr>
                <w:top w:space="0" w:sz="0" w:val="nil"/>
                <w:left w:space="0" w:sz="0" w:val="nil"/>
                <w:bottom w:space="0" w:sz="0" w:val="nil"/>
                <w:right w:space="0" w:sz="0" w:val="nil"/>
                <w:between w:space="0" w:sz="0" w:val="nil"/>
              </w:pBdr>
              <w:shd w:fill="auto" w:val="clear"/>
              <w:tabs>
                <w:tab w:val="left" w:leader="none" w:pos="830"/>
              </w:tabs>
              <w:spacing w:after="0" w:before="9"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checks for duplicate usernames.</w:t>
            </w:r>
          </w:p>
          <w:p w:rsidR="00000000" w:rsidDel="00000000" w:rsidP="00000000" w:rsidRDefault="00000000" w:rsidRPr="00000000" w14:paraId="00000082">
            <w:pPr>
              <w:keepNext w:val="0"/>
              <w:keepLines w:val="0"/>
              <w:pageBreakBefore w:val="0"/>
              <w:widowControl w:val="0"/>
              <w:numPr>
                <w:ilvl w:val="0"/>
                <w:numId w:val="68"/>
              </w:numPr>
              <w:pBdr>
                <w:top w:space="0" w:sz="0" w:val="nil"/>
                <w:left w:space="0" w:sz="0" w:val="nil"/>
                <w:bottom w:space="0" w:sz="0" w:val="nil"/>
                <w:right w:space="0" w:sz="0" w:val="nil"/>
                <w:between w:space="0" w:sz="0" w:val="nil"/>
              </w:pBdr>
              <w:shd w:fill="auto" w:val="clear"/>
              <w:tabs>
                <w:tab w:val="left" w:leader="none" w:pos="830"/>
              </w:tabs>
              <w:spacing w:after="0" w:before="14" w:line="246.99999999999994" w:lineRule="auto"/>
              <w:ind w:left="830" w:right="257"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username is unique, the system creates a new user account and redirects the user to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Login page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Flow:</w:t>
            </w:r>
          </w:p>
          <w:p w:rsidR="00000000" w:rsidDel="00000000" w:rsidP="00000000" w:rsidRDefault="00000000" w:rsidRPr="00000000" w14:paraId="00000084">
            <w:pPr>
              <w:keepNext w:val="0"/>
              <w:keepLines w:val="0"/>
              <w:pageBreakBefore w:val="0"/>
              <w:widowControl w:val="0"/>
              <w:numPr>
                <w:ilvl w:val="1"/>
                <w:numId w:val="68"/>
              </w:numPr>
              <w:pBdr>
                <w:top w:space="0" w:sz="0" w:val="nil"/>
                <w:left w:space="0" w:sz="0" w:val="nil"/>
                <w:bottom w:space="0" w:sz="0" w:val="nil"/>
                <w:right w:space="0" w:sz="0" w:val="nil"/>
                <w:between w:space="0" w:sz="0" w:val="nil"/>
              </w:pBdr>
              <w:shd w:fill="auto" w:val="clear"/>
              <w:tabs>
                <w:tab w:val="left" w:leader="none" w:pos="830"/>
              </w:tabs>
              <w:spacing w:after="0" w:before="9"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selects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 Login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button.</w:t>
            </w:r>
          </w:p>
          <w:p w:rsidR="00000000" w:rsidDel="00000000" w:rsidP="00000000" w:rsidRDefault="00000000" w:rsidRPr="00000000" w14:paraId="00000085">
            <w:pPr>
              <w:keepNext w:val="0"/>
              <w:keepLines w:val="0"/>
              <w:pageBreakBefore w:val="0"/>
              <w:widowControl w:val="0"/>
              <w:numPr>
                <w:ilvl w:val="1"/>
                <w:numId w:val="68"/>
              </w:numPr>
              <w:pBdr>
                <w:top w:space="0" w:sz="0" w:val="nil"/>
                <w:left w:space="0" w:sz="0" w:val="nil"/>
                <w:bottom w:space="0" w:sz="0" w:val="nil"/>
                <w:right w:space="0" w:sz="0" w:val="nil"/>
                <w:between w:space="0" w:sz="0" w:val="nil"/>
              </w:pBdr>
              <w:shd w:fill="auto" w:val="clear"/>
              <w:tabs>
                <w:tab w:val="left" w:leader="none" w:pos="830"/>
              </w:tabs>
              <w:spacing w:after="0" w:before="15" w:line="246.99999999999994" w:lineRule="auto"/>
              <w:ind w:left="830" w:right="245"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navigates to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 Login page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includes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Register Admin Account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w:t>
            </w:r>
          </w:p>
          <w:p w:rsidR="00000000" w:rsidDel="00000000" w:rsidP="00000000" w:rsidRDefault="00000000" w:rsidRPr="00000000" w14:paraId="00000086">
            <w:pPr>
              <w:keepNext w:val="0"/>
              <w:keepLines w:val="0"/>
              <w:pageBreakBefore w:val="0"/>
              <w:widowControl w:val="0"/>
              <w:numPr>
                <w:ilvl w:val="1"/>
                <w:numId w:val="68"/>
              </w:numPr>
              <w:pBdr>
                <w:top w:space="0" w:sz="0" w:val="nil"/>
                <w:left w:space="0" w:sz="0" w:val="nil"/>
                <w:bottom w:space="0" w:sz="0" w:val="nil"/>
                <w:right w:space="0" w:sz="0" w:val="nil"/>
                <w:between w:space="0" w:sz="0" w:val="nil"/>
              </w:pBdr>
              <w:shd w:fill="auto" w:val="clear"/>
              <w:tabs>
                <w:tab w:val="left" w:leader="none" w:pos="830"/>
              </w:tabs>
              <w:spacing w:after="0" w:before="6"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clicks on </w:t>
            </w:r>
            <w:r w:rsidDel="00000000" w:rsidR="00000000" w:rsidRPr="00000000">
              <w:rPr>
                <w:b w:val="1"/>
                <w:sz w:val="24"/>
                <w:szCs w:val="24"/>
                <w:rtl w:val="0"/>
              </w:rPr>
              <w:t xml:space="preserve">Register Admin Account.</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1"/>
                <w:numId w:val="68"/>
              </w:numPr>
              <w:pBdr>
                <w:top w:space="0" w:sz="0" w:val="nil"/>
                <w:left w:space="0" w:sz="0" w:val="nil"/>
                <w:bottom w:space="0" w:sz="0" w:val="nil"/>
                <w:right w:space="0" w:sz="0" w:val="nil"/>
                <w:between w:space="0" w:sz="0" w:val="nil"/>
              </w:pBdr>
              <w:shd w:fill="auto" w:val="clear"/>
              <w:tabs>
                <w:tab w:val="left" w:leader="none" w:pos="830"/>
              </w:tabs>
              <w:spacing w:after="0" w:before="14" w:line="246.99999999999994" w:lineRule="auto"/>
              <w:ind w:left="830" w:right="656"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fills in the required information, including name, username, </w:t>
            </w:r>
            <w:r w:rsidDel="00000000" w:rsidR="00000000" w:rsidRPr="00000000">
              <w:rPr>
                <w:sz w:val="24"/>
                <w:szCs w:val="24"/>
                <w:rtl w:val="0"/>
              </w:rPr>
              <w:t xml:space="preserve">password and email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numPr>
                <w:ilvl w:val="1"/>
                <w:numId w:val="68"/>
              </w:numPr>
              <w:pBdr>
                <w:top w:space="0" w:sz="0" w:val="nil"/>
                <w:left w:space="0" w:sz="0" w:val="nil"/>
                <w:bottom w:space="0" w:sz="0" w:val="nil"/>
                <w:right w:space="0" w:sz="0" w:val="nil"/>
                <w:between w:space="0" w:sz="0" w:val="nil"/>
              </w:pBdr>
              <w:shd w:fill="auto" w:val="clear"/>
              <w:tabs>
                <w:tab w:val="left" w:leader="none" w:pos="830"/>
              </w:tabs>
              <w:spacing w:after="0" w:before="7"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checks if an admin account already exists</w:t>
            </w:r>
          </w:p>
          <w:p w:rsidR="00000000" w:rsidDel="00000000" w:rsidP="00000000" w:rsidRDefault="00000000" w:rsidRPr="00000000" w14:paraId="00000089">
            <w:pPr>
              <w:keepNext w:val="0"/>
              <w:keepLines w:val="0"/>
              <w:pageBreakBefore w:val="0"/>
              <w:widowControl w:val="0"/>
              <w:numPr>
                <w:ilvl w:val="1"/>
                <w:numId w:val="68"/>
              </w:numPr>
              <w:pBdr>
                <w:top w:space="0" w:sz="0" w:val="nil"/>
                <w:left w:space="0" w:sz="0" w:val="nil"/>
                <w:bottom w:space="0" w:sz="0" w:val="nil"/>
                <w:right w:space="0" w:sz="0" w:val="nil"/>
                <w:between w:space="0" w:sz="0" w:val="nil"/>
              </w:pBdr>
              <w:shd w:fill="auto" w:val="clear"/>
              <w:tabs>
                <w:tab w:val="left" w:leader="none" w:pos="830"/>
              </w:tabs>
              <w:spacing w:after="0" w:before="14" w:line="244" w:lineRule="auto"/>
              <w:ind w:left="830" w:right="252"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 admin account already exists, the system shows a message: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account already exists. Please contact the admin for further access."</w:t>
            </w:r>
          </w:p>
          <w:p w:rsidR="00000000" w:rsidDel="00000000" w:rsidP="00000000" w:rsidRDefault="00000000" w:rsidRPr="00000000" w14:paraId="0000008A">
            <w:pPr>
              <w:keepNext w:val="0"/>
              <w:keepLines w:val="0"/>
              <w:pageBreakBefore w:val="0"/>
              <w:widowControl w:val="0"/>
              <w:numPr>
                <w:ilvl w:val="1"/>
                <w:numId w:val="68"/>
              </w:numPr>
              <w:pBdr>
                <w:top w:space="0" w:sz="0" w:val="nil"/>
                <w:left w:space="0" w:sz="0" w:val="nil"/>
                <w:bottom w:space="0" w:sz="0" w:val="nil"/>
                <w:right w:space="0" w:sz="0" w:val="nil"/>
                <w:between w:space="0" w:sz="0" w:val="nil"/>
              </w:pBdr>
              <w:shd w:fill="auto" w:val="clear"/>
              <w:tabs>
                <w:tab w:val="left" w:leader="none" w:pos="830"/>
              </w:tabs>
              <w:spacing w:after="0" w:before="16" w:line="246.99999999999994" w:lineRule="auto"/>
              <w:ind w:left="830" w:right="763"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no admin account exists, the system creates a new admin account and redirects the admin to the Admin Login page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r>
      <w:tr>
        <w:trPr>
          <w:cantSplit w:val="0"/>
          <w:trHeight w:val="4811" w:hRule="atLeast"/>
          <w:tblHeader w:val="0"/>
        </w:trPr>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Flows:</w:t>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AF-S1: User Decides to Cancel Registration</w:t>
            </w:r>
          </w:p>
          <w:p w:rsidR="00000000" w:rsidDel="00000000" w:rsidP="00000000" w:rsidRDefault="00000000" w:rsidRPr="00000000" w14:paraId="0000008D">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navigates to the registration page.</w:t>
            </w:r>
          </w:p>
          <w:p w:rsidR="00000000" w:rsidDel="00000000" w:rsidP="00000000" w:rsidRDefault="00000000" w:rsidRPr="00000000" w14:paraId="0000008E">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tabs>
                <w:tab w:val="left" w:leader="none" w:pos="830"/>
              </w:tabs>
              <w:spacing w:after="0" w:before="14" w:line="242" w:lineRule="auto"/>
              <w:ind w:left="830" w:right="334"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any point before submitting the form, the user decides not to continue.</w:t>
            </w:r>
          </w:p>
          <w:p w:rsidR="00000000" w:rsidDel="00000000" w:rsidP="00000000" w:rsidRDefault="00000000" w:rsidRPr="00000000" w14:paraId="0000008F">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tabs>
                <w:tab w:val="left" w:leader="none" w:pos="830"/>
              </w:tabs>
              <w:spacing w:after="0" w:before="12"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exits the registration page without saving any data.</w:t>
            </w:r>
          </w:p>
          <w:p w:rsidR="00000000" w:rsidDel="00000000" w:rsidP="00000000" w:rsidRDefault="00000000" w:rsidRPr="00000000" w14:paraId="00000090">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tabs>
                <w:tab w:val="left" w:leader="none" w:pos="830"/>
              </w:tabs>
              <w:spacing w:after="0" w:before="15"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discards any input data and does not create an account.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AF-S2:Username Already in Use</w:t>
            </w:r>
          </w:p>
          <w:p w:rsidR="00000000" w:rsidDel="00000000" w:rsidP="00000000" w:rsidRDefault="00000000" w:rsidRPr="00000000" w14:paraId="00000093">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tabs>
                <w:tab w:val="left" w:leader="none" w:pos="830"/>
              </w:tabs>
              <w:spacing w:after="0" w:before="14" w:line="246.99999999999994" w:lineRule="auto"/>
              <w:ind w:left="830" w:right="661"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or admin fills out the registration form and enters a username.</w:t>
            </w:r>
          </w:p>
          <w:p w:rsidR="00000000" w:rsidDel="00000000" w:rsidP="00000000" w:rsidRDefault="00000000" w:rsidRPr="00000000" w14:paraId="00000094">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tabs>
                <w:tab w:val="left" w:leader="none" w:pos="830"/>
              </w:tabs>
              <w:spacing w:after="0" w:before="7" w:line="246.99999999999994" w:lineRule="auto"/>
              <w:ind w:left="830" w:right="134"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checks the username and finds it is already associated with an existing account.</w:t>
            </w:r>
          </w:p>
          <w:p w:rsidR="00000000" w:rsidDel="00000000" w:rsidP="00000000" w:rsidRDefault="00000000" w:rsidRPr="00000000" w14:paraId="00000095">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tabs>
                <w:tab w:val="left" w:leader="none" w:pos="830"/>
              </w:tabs>
              <w:spacing w:after="0" w:before="6" w:line="246.99999999999994" w:lineRule="auto"/>
              <w:ind w:left="830" w:right="708"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displays an error message informing the user or admin that the username is in use.</w:t>
            </w:r>
          </w:p>
        </w:tc>
      </w:tr>
      <w:tr>
        <w:trPr>
          <w:cantSplit w:val="0"/>
          <w:trHeight w:val="1630" w:hRule="atLeast"/>
          <w:tblHeader w:val="0"/>
        </w:trPr>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Exceptions:</w:t>
            </w:r>
          </w:p>
        </w:tc>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EX-S1: Failure to Create Account</w:t>
            </w:r>
          </w:p>
          <w:p w:rsidR="00000000" w:rsidDel="00000000" w:rsidP="00000000" w:rsidRDefault="00000000" w:rsidRPr="00000000" w14:paraId="00000098">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tabs>
                <w:tab w:val="left" w:leader="none" w:pos="830"/>
              </w:tabs>
              <w:spacing w:after="0" w:before="9"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fails to create the account due to a technical issue.</w:t>
            </w:r>
          </w:p>
          <w:p w:rsidR="00000000" w:rsidDel="00000000" w:rsidP="00000000" w:rsidRDefault="00000000" w:rsidRPr="00000000" w14:paraId="00000099">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tabs>
                <w:tab w:val="left" w:leader="none" w:pos="830"/>
              </w:tabs>
              <w:spacing w:after="0" w:before="14" w:line="246.99999999999994" w:lineRule="auto"/>
              <w:ind w:left="830" w:right="56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displays an error message: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"Unable to create an account at this time. Please try again later."</w:t>
            </w:r>
          </w:p>
          <w:p w:rsidR="00000000" w:rsidDel="00000000" w:rsidP="00000000" w:rsidRDefault="00000000" w:rsidRPr="00000000" w14:paraId="0000009A">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tabs>
                <w:tab w:val="left" w:leader="none" w:pos="830"/>
              </w:tabs>
              <w:spacing w:after="0" w:before="7"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or admin is advised to try again later.</w:t>
            </w:r>
          </w:p>
        </w:tc>
      </w:tr>
      <w:tr>
        <w:trPr>
          <w:cantSplit w:val="0"/>
          <w:trHeight w:val="489" w:hRule="atLeast"/>
          <w:tblHeader w:val="0"/>
        </w:trPr>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w:t>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09D">
      <w:pPr>
        <w:rPr>
          <w:sz w:val="24"/>
          <w:szCs w:val="24"/>
        </w:rPr>
        <w:sectPr>
          <w:type w:val="continuous"/>
          <w:pgSz w:h="15840" w:w="12240" w:orient="portrait"/>
          <w:pgMar w:bottom="1303" w:top="1420" w:left="1180" w:right="1280" w:header="0" w:footer="753"/>
        </w:sect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770" w:hRule="atLeast"/>
          <w:tblHeader w:val="0"/>
        </w:trPr>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6.99999999999994"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Requirements:</w:t>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cantSplit w:val="0"/>
          <w:trHeight w:val="470" w:hRule="atLeast"/>
          <w:tblHeader w:val="0"/>
        </w:trPr>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w:t>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cantSplit w:val="0"/>
          <w:trHeight w:val="490" w:hRule="atLeast"/>
          <w:tblHeader w:val="0"/>
        </w:trPr>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&amp; Issues:</w:t>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0A5">
      <w:pPr>
        <w:rPr>
          <w:b w:val="1"/>
          <w:sz w:val="20"/>
          <w:szCs w:val="20"/>
        </w:rPr>
      </w:pPr>
      <w:r w:rsidDel="00000000" w:rsidR="00000000" w:rsidRPr="00000000">
        <w:rPr>
          <w:rtl w:val="0"/>
        </w:rPr>
      </w:r>
    </w:p>
    <w:p w:rsidR="00000000" w:rsidDel="00000000" w:rsidP="00000000" w:rsidRDefault="00000000" w:rsidRPr="00000000" w14:paraId="000000A6">
      <w:pPr>
        <w:rPr>
          <w:b w:val="1"/>
          <w:sz w:val="20"/>
          <w:szCs w:val="20"/>
        </w:rPr>
      </w:pPr>
      <w:r w:rsidDel="00000000" w:rsidR="00000000" w:rsidRPr="00000000">
        <w:rPr>
          <w:rtl w:val="0"/>
        </w:rPr>
      </w:r>
    </w:p>
    <w:p w:rsidR="00000000" w:rsidDel="00000000" w:rsidP="00000000" w:rsidRDefault="00000000" w:rsidRPr="00000000" w14:paraId="000000A7">
      <w:pPr>
        <w:rPr>
          <w:b w:val="1"/>
          <w:sz w:val="20"/>
          <w:szCs w:val="20"/>
        </w:rPr>
      </w:pPr>
      <w:r w:rsidDel="00000000" w:rsidR="00000000" w:rsidRPr="00000000">
        <w:rPr>
          <w:rtl w:val="0"/>
        </w:rPr>
      </w:r>
    </w:p>
    <w:p w:rsidR="00000000" w:rsidDel="00000000" w:rsidP="00000000" w:rsidRDefault="00000000" w:rsidRPr="00000000" w14:paraId="000000A8">
      <w:pPr>
        <w:rPr>
          <w:b w:val="1"/>
          <w:sz w:val="20"/>
          <w:szCs w:val="20"/>
        </w:rPr>
      </w:pPr>
      <w:r w:rsidDel="00000000" w:rsidR="00000000" w:rsidRPr="00000000">
        <w:rPr>
          <w:rtl w:val="0"/>
        </w:rPr>
      </w:r>
    </w:p>
    <w:p w:rsidR="00000000" w:rsidDel="00000000" w:rsidP="00000000" w:rsidRDefault="00000000" w:rsidRPr="00000000" w14:paraId="000000A9">
      <w:pPr>
        <w:spacing w:after="1" w:before="11" w:lineRule="auto"/>
        <w:rPr>
          <w:b w:val="1"/>
          <w:sz w:val="20"/>
          <w:szCs w:val="20"/>
        </w:rPr>
      </w:pPr>
      <w:r w:rsidDel="00000000" w:rsidR="00000000" w:rsidRPr="00000000">
        <w:rPr>
          <w:rtl w:val="0"/>
        </w:rPr>
      </w:r>
    </w:p>
    <w:tbl>
      <w:tblPr>
        <w:tblStyle w:val="Table8"/>
        <w:tblW w:w="9343.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41"/>
        <w:gridCol w:w="2481"/>
        <w:gridCol w:w="1600"/>
        <w:gridCol w:w="3221"/>
        <w:tblGridChange w:id="0">
          <w:tblGrid>
            <w:gridCol w:w="2041"/>
            <w:gridCol w:w="2481"/>
            <w:gridCol w:w="1600"/>
            <w:gridCol w:w="3221"/>
          </w:tblGrid>
        </w:tblGridChange>
      </w:tblGrid>
      <w:tr>
        <w:trPr>
          <w:cantSplit w:val="0"/>
          <w:trHeight w:val="490" w:hRule="atLeast"/>
          <w:tblHeader w:val="0"/>
        </w:trPr>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ID:</w:t>
            </w:r>
          </w:p>
        </w:tc>
        <w:tc>
          <w:tcPr>
            <w:gridSpan w:val="3"/>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477" w:hRule="atLeast"/>
          <w:tblHeader w:val="0"/>
        </w:trPr>
        <w:tc>
          <w:tcPr>
            <w:tcBorders>
              <w:bottom w:color="000000" w:space="0" w:sz="18"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Name:</w:t>
            </w:r>
          </w:p>
        </w:tc>
        <w:tc>
          <w:tcPr>
            <w:gridSpan w:val="3"/>
            <w:tcBorders>
              <w:bottom w:color="000000" w:space="0" w:sz="18"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Navigating Dashboard</w:t>
            </w:r>
          </w:p>
        </w:tc>
      </w:tr>
      <w:tr>
        <w:trPr>
          <w:cantSplit w:val="0"/>
          <w:trHeight w:val="762" w:hRule="atLeast"/>
          <w:tblHeader w:val="0"/>
        </w:trPr>
        <w:tc>
          <w:tcPr>
            <w:tcBorders>
              <w:top w:color="000000" w:space="0" w:sz="18"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By:</w:t>
            </w:r>
          </w:p>
        </w:tc>
        <w:tc>
          <w:tcPr>
            <w:tcBorders>
              <w:top w:color="000000" w:space="0" w:sz="18"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Heng Zeng Xi</w:t>
            </w:r>
          </w:p>
        </w:tc>
        <w:tc>
          <w:tcPr>
            <w:tcBorders>
              <w:top w:color="000000" w:space="0" w:sz="18" w:val="single"/>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6.99999999999994" w:lineRule="auto"/>
              <w:ind w:left="115" w:right="1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Updated By:</w:t>
            </w:r>
          </w:p>
        </w:tc>
        <w:tc>
          <w:tcPr>
            <w:tcBorders>
              <w:top w:color="000000" w:space="0" w:sz="18"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Chong Zhi Hen</w:t>
            </w:r>
          </w:p>
        </w:tc>
      </w:tr>
      <w:tr>
        <w:trPr>
          <w:cantSplit w:val="0"/>
          <w:trHeight w:val="770"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Created:</w:t>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04/09/2024</w:t>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2.00000000000003" w:lineRule="auto"/>
              <w:ind w:left="115" w:right="5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Last Updated:</w:t>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06/11/2024</w:t>
            </w:r>
            <w:r w:rsidDel="00000000" w:rsidR="00000000" w:rsidRPr="00000000">
              <w:rPr>
                <w:rtl w:val="0"/>
              </w:rPr>
            </w:r>
          </w:p>
        </w:tc>
      </w:tr>
    </w:tbl>
    <w:p w:rsidR="00000000" w:rsidDel="00000000" w:rsidP="00000000" w:rsidRDefault="00000000" w:rsidRPr="00000000" w14:paraId="000000BA">
      <w:pPr>
        <w:spacing w:after="1" w:before="51" w:lineRule="auto"/>
        <w:rPr>
          <w:b w:val="1"/>
          <w:sz w:val="20"/>
          <w:szCs w:val="20"/>
        </w:rPr>
      </w:pPr>
      <w:r w:rsidDel="00000000" w:rsidR="00000000" w:rsidRPr="00000000">
        <w:rPr>
          <w:rtl w:val="0"/>
        </w:rPr>
      </w:r>
    </w:p>
    <w:tbl>
      <w:tblPr>
        <w:tblStyle w:val="Table9"/>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47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w:t>
            </w:r>
          </w:p>
        </w:tc>
      </w:tr>
      <w:tr>
        <w:trPr>
          <w:cantSplit w:val="0"/>
          <w:trHeight w:val="135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9" w:lineRule="auto"/>
              <w:ind w:left="110" w:right="1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use case begins once the user is logged into the application. It allows the user to navigate through various features of the dashboard, such as viewing electricity usage, tracking estimated monthly bills, and monitoring individual appliances.</w:t>
            </w:r>
          </w:p>
        </w:tc>
      </w:tr>
      <w:tr>
        <w:trPr>
          <w:cantSplit w:val="0"/>
          <w:trHeight w:val="490"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Preconditions:</w:t>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must be logged in and authenticated.</w:t>
            </w:r>
          </w:p>
        </w:tc>
      </w:tr>
      <w:tr>
        <w:trPr>
          <w:cantSplit w:val="0"/>
          <w:trHeight w:val="77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Postconditions:</w:t>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2.00000000000003"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access different functionalities from the dashboard related to energy management.</w:t>
            </w:r>
          </w:p>
        </w:tc>
      </w:tr>
      <w:tr>
        <w:trPr>
          <w:cantSplit w:val="0"/>
          <w:trHeight w:val="489"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cantSplit w:val="0"/>
          <w:trHeight w:val="470" w:hRule="atLeast"/>
          <w:tblHeader w:val="0"/>
        </w:trPr>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of Use:</w:t>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use per week</w:t>
            </w:r>
          </w:p>
        </w:tc>
      </w:tr>
      <w:tr>
        <w:trPr>
          <w:cantSplit w:val="0"/>
          <w:trHeight w:val="2101" w:hRule="atLeast"/>
          <w:tblHeader w:val="0"/>
        </w:trPr>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 of Events:</w:t>
            </w:r>
          </w:p>
        </w:tc>
        <w:tc>
          <w:tcPr/>
          <w:p w:rsidR="00000000" w:rsidDel="00000000" w:rsidP="00000000" w:rsidRDefault="00000000" w:rsidRPr="00000000" w14:paraId="000000C8">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tabs>
                <w:tab w:val="left" w:leader="none" w:pos="830"/>
              </w:tabs>
              <w:spacing w:after="0" w:before="96"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logs in and is directed to the dashboard</w:t>
            </w:r>
          </w:p>
          <w:p w:rsidR="00000000" w:rsidDel="00000000" w:rsidP="00000000" w:rsidRDefault="00000000" w:rsidRPr="00000000" w14:paraId="000000C9">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views general electricity usage of all connected appliances.</w:t>
            </w:r>
          </w:p>
          <w:p w:rsidR="00000000" w:rsidDel="00000000" w:rsidP="00000000" w:rsidRDefault="00000000" w:rsidRPr="00000000" w14:paraId="000000CA">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views the individual appliance's electricity usage details after pressing a</w:t>
            </w:r>
            <w:r w:rsidDel="00000000" w:rsidR="00000000" w:rsidRPr="00000000">
              <w:rPr>
                <w:sz w:val="24"/>
                <w:szCs w:val="24"/>
                <w:rtl w:val="0"/>
              </w:rPr>
              <w:t xml:space="preserve">t the top right of Power Usage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B">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tabs>
                <w:tab w:val="left" w:leader="none" w:pos="830"/>
              </w:tabs>
              <w:spacing w:after="0" w:before="9"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view estimated monthly electricity bills.</w:t>
            </w:r>
          </w:p>
          <w:p w:rsidR="00000000" w:rsidDel="00000000" w:rsidP="00000000" w:rsidRDefault="00000000" w:rsidRPr="00000000" w14:paraId="000000CC">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navigates to device management</w:t>
            </w:r>
          </w:p>
          <w:p w:rsidR="00000000" w:rsidDel="00000000" w:rsidP="00000000" w:rsidRDefault="00000000" w:rsidRPr="00000000" w14:paraId="000000CD">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tabs>
                <w:tab w:val="left" w:leader="none" w:pos="830"/>
              </w:tabs>
              <w:spacing w:after="0" w:before="10"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manage notification settings</w:t>
            </w:r>
          </w:p>
          <w:p w:rsidR="00000000" w:rsidDel="00000000" w:rsidP="00000000" w:rsidRDefault="00000000" w:rsidRPr="00000000" w14:paraId="000000CE">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tabs>
                <w:tab w:val="left" w:leader="none" w:pos="830"/>
              </w:tabs>
              <w:spacing w:after="0" w:before="14" w:line="254"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navigates to other sections or logs out.</w:t>
            </w:r>
          </w:p>
        </w:tc>
      </w:tr>
      <w:tr>
        <w:trPr>
          <w:cantSplit w:val="0"/>
          <w:trHeight w:val="769" w:hRule="atLeast"/>
          <w:tblHeader w:val="0"/>
        </w:trPr>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Flows:</w:t>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AF-S1: User attempts to access a non-responsive feature.</w:t>
            </w:r>
          </w:p>
          <w:p w:rsidR="00000000" w:rsidDel="00000000" w:rsidP="00000000" w:rsidRDefault="00000000" w:rsidRPr="00000000" w14:paraId="000000D1">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tabs>
                <w:tab w:val="left" w:leader="none" w:pos="770"/>
              </w:tabs>
              <w:spacing w:after="0" w:before="14" w:line="240" w:lineRule="auto"/>
              <w:ind w:left="770" w:right="0" w:hanging="3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selects a feature from the dashboard.</w:t>
            </w:r>
          </w:p>
        </w:tc>
      </w:tr>
    </w:tbl>
    <w:p w:rsidR="00000000" w:rsidDel="00000000" w:rsidP="00000000" w:rsidRDefault="00000000" w:rsidRPr="00000000" w14:paraId="000000D2">
      <w:pPr>
        <w:rPr>
          <w:sz w:val="24"/>
          <w:szCs w:val="24"/>
        </w:rPr>
        <w:sectPr>
          <w:type w:val="continuous"/>
          <w:pgSz w:h="15840" w:w="12240" w:orient="portrait"/>
          <w:pgMar w:bottom="940" w:top="1420" w:left="1180" w:right="1280" w:header="0" w:footer="753"/>
        </w:sect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10"/>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4791" w:hRule="atLeast"/>
          <w:tblHeader w:val="0"/>
        </w:trPr>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tabs>
                <w:tab w:val="left" w:leader="none" w:pos="830"/>
              </w:tabs>
              <w:spacing w:after="0" w:before="86" w:line="246.99999999999994" w:lineRule="auto"/>
              <w:ind w:left="830" w:right="698"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fails to load the selected feature due to a network or server error.</w:t>
            </w:r>
          </w:p>
          <w:p w:rsidR="00000000" w:rsidDel="00000000" w:rsidP="00000000" w:rsidRDefault="00000000" w:rsidRPr="00000000" w14:paraId="000000D6">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tabs>
                <w:tab w:val="left" w:leader="none" w:pos="830"/>
              </w:tabs>
              <w:spacing w:after="0" w:before="7" w:line="246.99999999999994" w:lineRule="auto"/>
              <w:ind w:left="830" w:right="113"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displays an error message and prompts the user to retry or return to the main dashboard.</w:t>
            </w:r>
          </w:p>
          <w:p w:rsidR="00000000" w:rsidDel="00000000" w:rsidP="00000000" w:rsidRDefault="00000000" w:rsidRPr="00000000" w14:paraId="000000D7">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retries or returns to the main dashboard.</w:t>
            </w:r>
          </w:p>
          <w:p w:rsidR="00000000" w:rsidDel="00000000" w:rsidP="00000000" w:rsidRDefault="00000000" w:rsidRPr="00000000" w14:paraId="000000D8">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to step 1.</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AF-S2: User changes mind about viewing details.</w:t>
            </w:r>
          </w:p>
          <w:p w:rsidR="00000000" w:rsidDel="00000000" w:rsidP="00000000" w:rsidRDefault="00000000" w:rsidRPr="00000000" w14:paraId="000000DB">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tabs>
                <w:tab w:val="left" w:leader="none" w:pos="830"/>
              </w:tabs>
              <w:spacing w:after="0" w:before="15"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is in a specific section accessed from the dashboard.</w:t>
            </w:r>
          </w:p>
          <w:p w:rsidR="00000000" w:rsidDel="00000000" w:rsidP="00000000" w:rsidRDefault="00000000" w:rsidRPr="00000000" w14:paraId="000000DC">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tabs>
                <w:tab w:val="left" w:leader="none" w:pos="830"/>
              </w:tabs>
              <w:spacing w:after="0" w:before="14" w:line="246.99999999999994" w:lineRule="auto"/>
              <w:ind w:left="830" w:right="45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decides not to make any changes or entries and wishes to return to the main dashboard.</w:t>
            </w:r>
          </w:p>
          <w:p w:rsidR="00000000" w:rsidDel="00000000" w:rsidP="00000000" w:rsidRDefault="00000000" w:rsidRPr="00000000" w14:paraId="000000DD">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tabs>
                <w:tab w:val="left" w:leader="none" w:pos="830"/>
              </w:tabs>
              <w:spacing w:after="0" w:before="6" w:line="246.99999999999994" w:lineRule="auto"/>
              <w:ind w:left="830" w:right="387"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selects the option to return to the main dashboard without making any changes.</w:t>
            </w:r>
          </w:p>
          <w:p w:rsidR="00000000" w:rsidDel="00000000" w:rsidP="00000000" w:rsidRDefault="00000000" w:rsidRPr="00000000" w14:paraId="000000DE">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tabs>
                <w:tab w:val="left" w:leader="none" w:pos="830"/>
              </w:tabs>
              <w:spacing w:after="0" w:before="2"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navigates the user back to the main dashboard.</w:t>
            </w:r>
          </w:p>
          <w:p w:rsidR="00000000" w:rsidDel="00000000" w:rsidP="00000000" w:rsidRDefault="00000000" w:rsidRPr="00000000" w14:paraId="000000DF">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to step 1.</w:t>
            </w:r>
          </w:p>
        </w:tc>
      </w:tr>
      <w:tr>
        <w:trPr>
          <w:cantSplit w:val="0"/>
          <w:trHeight w:val="1930" w:hRule="atLeast"/>
          <w:tblHeader w:val="0"/>
        </w:trPr>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Exceptions:</w:t>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EX-S1: User not logged in</w:t>
            </w:r>
          </w:p>
          <w:p w:rsidR="00000000" w:rsidDel="00000000" w:rsidP="00000000" w:rsidRDefault="00000000" w:rsidRPr="00000000" w14:paraId="000000E2">
            <w:pPr>
              <w:keepNext w:val="0"/>
              <w:keepLines w:val="0"/>
              <w:pageBreakBefore w:val="0"/>
              <w:widowControl w:val="0"/>
              <w:numPr>
                <w:ilvl w:val="0"/>
                <w:numId w:val="59"/>
              </w:numPr>
              <w:pBdr>
                <w:top w:space="0" w:sz="0" w:val="nil"/>
                <w:left w:space="0" w:sz="0" w:val="nil"/>
                <w:bottom w:space="0" w:sz="0" w:val="nil"/>
                <w:right w:space="0" w:sz="0" w:val="nil"/>
                <w:between w:space="0" w:sz="0" w:val="nil"/>
              </w:pBdr>
              <w:shd w:fill="auto" w:val="clear"/>
              <w:tabs>
                <w:tab w:val="left" w:leader="none" w:pos="830"/>
              </w:tabs>
              <w:spacing w:after="0" w:before="14" w:line="246.99999999999994" w:lineRule="auto"/>
              <w:ind w:left="830" w:right="329"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detects that no user is currently logged in and displays an error message: "You are not logged in. Please log in to continue accessing the dashboard."</w:t>
            </w:r>
          </w:p>
          <w:p w:rsidR="00000000" w:rsidDel="00000000" w:rsidP="00000000" w:rsidRDefault="00000000" w:rsidRPr="00000000" w14:paraId="000000E3">
            <w:pPr>
              <w:keepNext w:val="0"/>
              <w:keepLines w:val="0"/>
              <w:pageBreakBefore w:val="0"/>
              <w:widowControl w:val="0"/>
              <w:numPr>
                <w:ilvl w:val="0"/>
                <w:numId w:val="59"/>
              </w:numPr>
              <w:pBdr>
                <w:top w:space="0" w:sz="0" w:val="nil"/>
                <w:left w:space="0" w:sz="0" w:val="nil"/>
                <w:bottom w:space="0" w:sz="0" w:val="nil"/>
                <w:right w:space="0" w:sz="0" w:val="nil"/>
                <w:between w:space="0" w:sz="0" w:val="nil"/>
              </w:pBdr>
              <w:shd w:fill="auto" w:val="clear"/>
              <w:tabs>
                <w:tab w:val="left" w:leader="none" w:pos="830"/>
              </w:tabs>
              <w:spacing w:after="0" w:before="7" w:line="246.99999999999994" w:lineRule="auto"/>
              <w:ind w:left="830" w:right="268"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prompts the user to log in by redirecting them to the login page</w:t>
            </w:r>
          </w:p>
        </w:tc>
      </w:tr>
      <w:tr>
        <w:trPr>
          <w:cantSplit w:val="0"/>
          <w:trHeight w:val="770" w:hRule="atLeast"/>
          <w:tblHeader w:val="0"/>
        </w:trPr>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w:t>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6.99999999999994"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Changing Personal Information, Changing of settings, Manage Notification, Device Management</w:t>
            </w:r>
          </w:p>
        </w:tc>
      </w:tr>
      <w:tr>
        <w:trPr>
          <w:cantSplit w:val="0"/>
          <w:trHeight w:val="765" w:hRule="atLeast"/>
          <w:tblHeader w:val="0"/>
        </w:trPr>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6.99999999999994"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Requirements:</w:t>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cantSplit w:val="0"/>
          <w:trHeight w:val="490" w:hRule="atLeast"/>
          <w:tblHeader w:val="0"/>
        </w:trPr>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w:t>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are able to log in.</w:t>
            </w:r>
          </w:p>
        </w:tc>
      </w:tr>
      <w:tr>
        <w:trPr>
          <w:cantSplit w:val="0"/>
          <w:trHeight w:val="469" w:hRule="atLeast"/>
          <w:tblHeader w:val="0"/>
        </w:trPr>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&amp; Issues:</w:t>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0EC">
      <w:pPr>
        <w:rPr>
          <w:b w:val="1"/>
          <w:sz w:val="20"/>
          <w:szCs w:val="20"/>
        </w:rPr>
      </w:pPr>
      <w:r w:rsidDel="00000000" w:rsidR="00000000" w:rsidRPr="00000000">
        <w:rPr>
          <w:rtl w:val="0"/>
        </w:rPr>
      </w:r>
    </w:p>
    <w:p w:rsidR="00000000" w:rsidDel="00000000" w:rsidP="00000000" w:rsidRDefault="00000000" w:rsidRPr="00000000" w14:paraId="000000ED">
      <w:pPr>
        <w:rPr>
          <w:b w:val="1"/>
          <w:sz w:val="20"/>
          <w:szCs w:val="20"/>
        </w:rPr>
      </w:pPr>
      <w:r w:rsidDel="00000000" w:rsidR="00000000" w:rsidRPr="00000000">
        <w:rPr>
          <w:rtl w:val="0"/>
        </w:rPr>
      </w:r>
    </w:p>
    <w:p w:rsidR="00000000" w:rsidDel="00000000" w:rsidP="00000000" w:rsidRDefault="00000000" w:rsidRPr="00000000" w14:paraId="000000EE">
      <w:pPr>
        <w:rPr>
          <w:b w:val="1"/>
          <w:sz w:val="20"/>
          <w:szCs w:val="20"/>
        </w:rPr>
      </w:pPr>
      <w:r w:rsidDel="00000000" w:rsidR="00000000" w:rsidRPr="00000000">
        <w:rPr>
          <w:rtl w:val="0"/>
        </w:rPr>
      </w:r>
    </w:p>
    <w:p w:rsidR="00000000" w:rsidDel="00000000" w:rsidP="00000000" w:rsidRDefault="00000000" w:rsidRPr="00000000" w14:paraId="000000EF">
      <w:pPr>
        <w:rPr>
          <w:b w:val="1"/>
          <w:sz w:val="20"/>
          <w:szCs w:val="20"/>
        </w:rPr>
      </w:pPr>
      <w:r w:rsidDel="00000000" w:rsidR="00000000" w:rsidRPr="00000000">
        <w:rPr>
          <w:rtl w:val="0"/>
        </w:rPr>
      </w:r>
    </w:p>
    <w:p w:rsidR="00000000" w:rsidDel="00000000" w:rsidP="00000000" w:rsidRDefault="00000000" w:rsidRPr="00000000" w14:paraId="000000F0">
      <w:pPr>
        <w:spacing w:before="34" w:lineRule="auto"/>
        <w:rPr>
          <w:b w:val="1"/>
          <w:sz w:val="20"/>
          <w:szCs w:val="20"/>
        </w:rPr>
      </w:pPr>
      <w:r w:rsidDel="00000000" w:rsidR="00000000" w:rsidRPr="00000000">
        <w:rPr>
          <w:rtl w:val="0"/>
        </w:rPr>
      </w:r>
    </w:p>
    <w:tbl>
      <w:tblPr>
        <w:tblStyle w:val="Table11"/>
        <w:tblW w:w="9343.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41"/>
        <w:gridCol w:w="2481"/>
        <w:gridCol w:w="1600"/>
        <w:gridCol w:w="3221"/>
        <w:tblGridChange w:id="0">
          <w:tblGrid>
            <w:gridCol w:w="2041"/>
            <w:gridCol w:w="2481"/>
            <w:gridCol w:w="1600"/>
            <w:gridCol w:w="3221"/>
          </w:tblGrid>
        </w:tblGridChange>
      </w:tblGrid>
      <w:tr>
        <w:trPr>
          <w:cantSplit w:val="0"/>
          <w:trHeight w:val="470" w:hRule="atLeast"/>
          <w:tblHeader w:val="0"/>
        </w:trPr>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ID:</w:t>
            </w:r>
          </w:p>
        </w:tc>
        <w:tc>
          <w:tcPr>
            <w:gridSpan w:val="3"/>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490" w:hRule="atLeast"/>
          <w:tblHeader w:val="0"/>
        </w:trPr>
        <w:tc>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Name:</w:t>
            </w:r>
          </w:p>
        </w:tc>
        <w:tc>
          <w:tcPr>
            <w:gridSpan w:val="3"/>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Changing Personal Information</w:t>
            </w:r>
          </w:p>
        </w:tc>
      </w:tr>
      <w:tr>
        <w:trPr>
          <w:cantSplit w:val="0"/>
          <w:trHeight w:val="770" w:hRule="atLeast"/>
          <w:tblHeader w:val="0"/>
        </w:trPr>
        <w:tc>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By:</w:t>
            </w:r>
          </w:p>
        </w:tc>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Heng Zeng Xi</w:t>
            </w:r>
          </w:p>
        </w:tc>
        <w:tc>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6.99999999999994" w:lineRule="auto"/>
              <w:ind w:left="115" w:right="1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Updated By:</w:t>
            </w:r>
          </w:p>
        </w:tc>
        <w:tc>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Phan Huu An</w:t>
            </w:r>
          </w:p>
        </w:tc>
      </w:tr>
      <w:tr>
        <w:trPr>
          <w:cantSplit w:val="0"/>
          <w:trHeight w:val="490" w:hRule="atLeast"/>
          <w:tblHeader w:val="0"/>
        </w:trPr>
        <w:tc>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Created:</w:t>
            </w:r>
          </w:p>
        </w:tc>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29/08/2024</w:t>
            </w:r>
          </w:p>
        </w:tc>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Last</w:t>
            </w:r>
          </w:p>
        </w:tc>
        <w:tc>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06/09/2024</w:t>
            </w:r>
          </w:p>
        </w:tc>
      </w:tr>
    </w:tbl>
    <w:p w:rsidR="00000000" w:rsidDel="00000000" w:rsidP="00000000" w:rsidRDefault="00000000" w:rsidRPr="00000000" w14:paraId="00000101">
      <w:pPr>
        <w:rPr>
          <w:sz w:val="24"/>
          <w:szCs w:val="24"/>
        </w:rPr>
        <w:sectPr>
          <w:type w:val="continuous"/>
          <w:pgSz w:h="15840" w:w="12240" w:orient="portrait"/>
          <w:pgMar w:bottom="1205" w:top="1420" w:left="1180" w:right="1280" w:header="0" w:footer="753"/>
        </w:sect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12"/>
        <w:tblW w:w="9343.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41"/>
        <w:gridCol w:w="2481"/>
        <w:gridCol w:w="1600"/>
        <w:gridCol w:w="3221"/>
        <w:tblGridChange w:id="0">
          <w:tblGrid>
            <w:gridCol w:w="2041"/>
            <w:gridCol w:w="2481"/>
            <w:gridCol w:w="1600"/>
            <w:gridCol w:w="3221"/>
          </w:tblGrid>
        </w:tblGridChange>
      </w:tblGrid>
      <w:tr>
        <w:trPr>
          <w:cantSplit w:val="0"/>
          <w:trHeight w:val="470" w:hRule="atLeast"/>
          <w:tblHeader w:val="0"/>
        </w:trPr>
        <w:tc>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Updated:</w:t>
            </w:r>
          </w:p>
        </w:tc>
        <w:tc>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07">
      <w:pPr>
        <w:spacing w:after="1" w:before="70" w:lineRule="auto"/>
        <w:rPr>
          <w:b w:val="1"/>
          <w:sz w:val="20"/>
          <w:szCs w:val="20"/>
        </w:rPr>
      </w:pPr>
      <w:r w:rsidDel="00000000" w:rsidR="00000000" w:rsidRPr="00000000">
        <w:rPr>
          <w:rtl w:val="0"/>
        </w:rPr>
      </w:r>
    </w:p>
    <w:tbl>
      <w:tblPr>
        <w:tblStyle w:val="Table13"/>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490" w:hRule="atLeast"/>
          <w:tblHeader w:val="0"/>
        </w:trPr>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(Initiating)</w:t>
            </w:r>
          </w:p>
        </w:tc>
      </w:tr>
      <w:tr>
        <w:trPr>
          <w:cantSplit w:val="0"/>
          <w:trHeight w:val="1520" w:hRule="atLeast"/>
          <w:tblHeader w:val="0"/>
        </w:trPr>
        <w:tc>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6.99999999999994"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use case begins when the user successfully logs into the application and is loaded into the Dashboard page. It covers functionalities allowing users to manage and interact with their account settings, specifically for updating personal information such as username, email address, and</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4"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password.</w:t>
            </w:r>
          </w:p>
        </w:tc>
      </w:tr>
      <w:tr>
        <w:trPr>
          <w:cantSplit w:val="0"/>
          <w:trHeight w:val="470" w:hRule="atLeast"/>
          <w:tblHeader w:val="0"/>
        </w:trPr>
        <w:tc>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Preconditions:</w:t>
            </w:r>
          </w:p>
        </w:tc>
        <w:tc>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must be logged in and authenticated.</w:t>
            </w:r>
          </w:p>
        </w:tc>
      </w:tr>
      <w:tr>
        <w:trPr>
          <w:cantSplit w:val="0"/>
          <w:trHeight w:val="1065" w:hRule="atLeast"/>
          <w:tblHeader w:val="0"/>
        </w:trPr>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Postconditions:</w:t>
            </w:r>
          </w:p>
        </w:tc>
        <w:tc>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6.99999999999994" w:lineRule="auto"/>
              <w:ind w:left="105" w:right="35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update personal details (username, email address) and change their password.</w:t>
            </w:r>
          </w:p>
        </w:tc>
      </w:tr>
      <w:tr>
        <w:trPr>
          <w:cantSplit w:val="0"/>
          <w:trHeight w:val="490" w:hRule="atLeast"/>
          <w:tblHeader w:val="0"/>
        </w:trPr>
        <w:tc>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cantSplit w:val="0"/>
          <w:trHeight w:val="490" w:hRule="atLeast"/>
          <w:tblHeader w:val="0"/>
        </w:trPr>
        <w:tc>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of Use:</w:t>
            </w:r>
          </w:p>
        </w:tc>
        <w:tc>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to 2 times</w:t>
            </w:r>
          </w:p>
        </w:tc>
      </w:tr>
      <w:tr>
        <w:trPr>
          <w:cantSplit w:val="0"/>
          <w:trHeight w:val="2210" w:hRule="atLeast"/>
          <w:tblHeader w:val="0"/>
        </w:trPr>
        <w:tc>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 of Events:</w:t>
            </w:r>
          </w:p>
        </w:tc>
        <w:tc>
          <w:tcPr/>
          <w:p w:rsidR="00000000" w:rsidDel="00000000" w:rsidP="00000000" w:rsidRDefault="00000000" w:rsidRPr="00000000" w14:paraId="00000116">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tabs>
                <w:tab w:val="left" w:leader="none" w:pos="830"/>
              </w:tabs>
              <w:spacing w:after="0" w:before="91" w:line="246.99999999999994" w:lineRule="auto"/>
              <w:ind w:left="830" w:right="683"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navigates to the account settings in the dashboard after successful login.</w:t>
            </w:r>
          </w:p>
          <w:p w:rsidR="00000000" w:rsidDel="00000000" w:rsidP="00000000" w:rsidRDefault="00000000" w:rsidRPr="00000000" w14:paraId="00000117">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tabs>
                <w:tab w:val="left" w:leader="none" w:pos="830"/>
              </w:tabs>
              <w:spacing w:after="0" w:before="7" w:line="240" w:lineRule="auto"/>
              <w:ind w:left="830" w:right="28"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selects the option to update personal details (username, email address).</w:t>
            </w:r>
          </w:p>
          <w:p w:rsidR="00000000" w:rsidDel="00000000" w:rsidP="00000000" w:rsidRDefault="00000000" w:rsidRPr="00000000" w14:paraId="00000118">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tabs>
                <w:tab w:val="left" w:leader="none" w:pos="830"/>
              </w:tabs>
              <w:spacing w:after="0" w:before="0" w:line="274"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changes the account password.</w:t>
            </w:r>
          </w:p>
          <w:p w:rsidR="00000000" w:rsidDel="00000000" w:rsidP="00000000" w:rsidRDefault="00000000" w:rsidRPr="00000000" w14:paraId="00000119">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saves changes and logs out or continues using the app.</w:t>
            </w:r>
          </w:p>
        </w:tc>
      </w:tr>
      <w:tr>
        <w:trPr>
          <w:cantSplit w:val="0"/>
          <w:trHeight w:val="5371" w:hRule="atLeast"/>
          <w:tblHeader w:val="0"/>
        </w:trPr>
        <w:tc>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Flows:</w:t>
            </w:r>
          </w:p>
        </w:tc>
        <w:tc>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AF-S2: User decides not to update personal details</w:t>
            </w:r>
          </w:p>
          <w:p w:rsidR="00000000" w:rsidDel="00000000" w:rsidP="00000000" w:rsidRDefault="00000000" w:rsidRPr="00000000" w14:paraId="0000011C">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tabs>
                <w:tab w:val="left" w:leader="none" w:pos="830"/>
              </w:tabs>
              <w:spacing w:after="0" w:before="14" w:line="246.99999999999994" w:lineRule="auto"/>
              <w:ind w:left="830" w:right="182"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navigates to update personal details but decides not to make any changes.</w:t>
            </w:r>
          </w:p>
          <w:p w:rsidR="00000000" w:rsidDel="00000000" w:rsidP="00000000" w:rsidRDefault="00000000" w:rsidRPr="00000000" w14:paraId="0000011D">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tabs>
                <w:tab w:val="left" w:leader="none" w:pos="830"/>
              </w:tabs>
              <w:spacing w:after="0" w:before="2"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selects the option to go back or exit without saving.</w:t>
            </w:r>
          </w:p>
          <w:p w:rsidR="00000000" w:rsidDel="00000000" w:rsidP="00000000" w:rsidRDefault="00000000" w:rsidRPr="00000000" w14:paraId="0000011E">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tabs>
                <w:tab w:val="left" w:leader="none" w:pos="830"/>
              </w:tabs>
              <w:spacing w:after="0" w:before="14" w:line="246.99999999999994" w:lineRule="auto"/>
              <w:ind w:left="830" w:right="501"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does not make any changes and returns the user to the main account settings menu.</w:t>
            </w:r>
          </w:p>
          <w:p w:rsidR="00000000" w:rsidDel="00000000" w:rsidP="00000000" w:rsidRDefault="00000000" w:rsidRPr="00000000" w14:paraId="0000011F">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tabs>
                <w:tab w:val="left" w:leader="none" w:pos="830"/>
              </w:tabs>
              <w:spacing w:after="0" w:before="6"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to step 1.</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AF-S3: User decides against changing the password</w:t>
            </w:r>
          </w:p>
          <w:p w:rsidR="00000000" w:rsidDel="00000000" w:rsidP="00000000" w:rsidRDefault="00000000" w:rsidRPr="00000000" w14:paraId="00000122">
            <w:pPr>
              <w:keepNext w:val="0"/>
              <w:keepLines w:val="0"/>
              <w:pageBreakBefore w:val="0"/>
              <w:widowControl w:val="0"/>
              <w:numPr>
                <w:ilvl w:val="0"/>
                <w:numId w:val="56"/>
              </w:numPr>
              <w:pBdr>
                <w:top w:space="0" w:sz="0" w:val="nil"/>
                <w:left w:space="0" w:sz="0" w:val="nil"/>
                <w:bottom w:space="0" w:sz="0" w:val="nil"/>
                <w:right w:space="0" w:sz="0" w:val="nil"/>
                <w:between w:space="0" w:sz="0" w:val="nil"/>
              </w:pBdr>
              <w:shd w:fill="auto" w:val="clear"/>
              <w:tabs>
                <w:tab w:val="left" w:leader="none" w:pos="830"/>
              </w:tabs>
              <w:spacing w:after="0" w:before="14" w:line="246.99999999999994" w:lineRule="auto"/>
              <w:ind w:left="830" w:right="805"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selects the change password option but decides not to proceed.</w:t>
            </w:r>
          </w:p>
          <w:p w:rsidR="00000000" w:rsidDel="00000000" w:rsidP="00000000" w:rsidRDefault="00000000" w:rsidRPr="00000000" w14:paraId="00000123">
            <w:pPr>
              <w:keepNext w:val="0"/>
              <w:keepLines w:val="0"/>
              <w:pageBreakBefore w:val="0"/>
              <w:widowControl w:val="0"/>
              <w:numPr>
                <w:ilvl w:val="0"/>
                <w:numId w:val="56"/>
              </w:numPr>
              <w:pBdr>
                <w:top w:space="0" w:sz="0" w:val="nil"/>
                <w:left w:space="0" w:sz="0" w:val="nil"/>
                <w:bottom w:space="0" w:sz="0" w:val="nil"/>
                <w:right w:space="0" w:sz="0" w:val="nil"/>
                <w:between w:space="0" w:sz="0" w:val="nil"/>
              </w:pBdr>
              <w:shd w:fill="auto" w:val="clear"/>
              <w:tabs>
                <w:tab w:val="left" w:leader="none" w:pos="830"/>
              </w:tabs>
              <w:spacing w:after="0" w:before="6"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chooses to cancel or go back.</w:t>
            </w:r>
          </w:p>
          <w:p w:rsidR="00000000" w:rsidDel="00000000" w:rsidP="00000000" w:rsidRDefault="00000000" w:rsidRPr="00000000" w14:paraId="00000124">
            <w:pPr>
              <w:keepNext w:val="0"/>
              <w:keepLines w:val="0"/>
              <w:pageBreakBefore w:val="0"/>
              <w:widowControl w:val="0"/>
              <w:numPr>
                <w:ilvl w:val="0"/>
                <w:numId w:val="56"/>
              </w:numPr>
              <w:pBdr>
                <w:top w:space="0" w:sz="0" w:val="nil"/>
                <w:left w:space="0" w:sz="0" w:val="nil"/>
                <w:bottom w:space="0" w:sz="0" w:val="nil"/>
                <w:right w:space="0" w:sz="0" w:val="nil"/>
                <w:between w:space="0" w:sz="0" w:val="nil"/>
              </w:pBdr>
              <w:shd w:fill="auto" w:val="clear"/>
              <w:tabs>
                <w:tab w:val="left" w:leader="none" w:pos="830"/>
              </w:tabs>
              <w:spacing w:after="0" w:before="14" w:line="242" w:lineRule="auto"/>
              <w:ind w:left="830" w:right="666"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cancels the password change process and retains the current password.</w:t>
            </w:r>
          </w:p>
          <w:p w:rsidR="00000000" w:rsidDel="00000000" w:rsidP="00000000" w:rsidRDefault="00000000" w:rsidRPr="00000000" w14:paraId="00000125">
            <w:pPr>
              <w:keepNext w:val="0"/>
              <w:keepLines w:val="0"/>
              <w:pageBreakBefore w:val="0"/>
              <w:widowControl w:val="0"/>
              <w:numPr>
                <w:ilvl w:val="0"/>
                <w:numId w:val="56"/>
              </w:numPr>
              <w:pBdr>
                <w:top w:space="0" w:sz="0" w:val="nil"/>
                <w:left w:space="0" w:sz="0" w:val="nil"/>
                <w:bottom w:space="0" w:sz="0" w:val="nil"/>
                <w:right w:space="0" w:sz="0" w:val="nil"/>
                <w:between w:space="0" w:sz="0" w:val="nil"/>
              </w:pBdr>
              <w:shd w:fill="auto" w:val="clear"/>
              <w:tabs>
                <w:tab w:val="left" w:leader="none" w:pos="830"/>
              </w:tabs>
              <w:spacing w:after="0" w:before="13"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to step 1.</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AF-S5: User navigates away before saving changes</w:t>
            </w:r>
          </w:p>
          <w:p w:rsidR="00000000" w:rsidDel="00000000" w:rsidP="00000000" w:rsidRDefault="00000000" w:rsidRPr="00000000" w14:paraId="00000128">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tabs>
                <w:tab w:val="left" w:leader="none" w:pos="770"/>
              </w:tabs>
              <w:spacing w:after="0" w:before="14" w:line="240" w:lineRule="auto"/>
              <w:ind w:left="770" w:right="0" w:hanging="3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making changes in any account settings, the user navigates</w:t>
            </w:r>
          </w:p>
        </w:tc>
      </w:tr>
    </w:tbl>
    <w:p w:rsidR="00000000" w:rsidDel="00000000" w:rsidP="00000000" w:rsidRDefault="00000000" w:rsidRPr="00000000" w14:paraId="00000129">
      <w:pPr>
        <w:rPr>
          <w:sz w:val="24"/>
          <w:szCs w:val="24"/>
        </w:rPr>
        <w:sectPr>
          <w:type w:val="continuous"/>
          <w:pgSz w:h="15840" w:w="12240" w:orient="portrait"/>
          <w:pgMar w:bottom="940" w:top="1420" w:left="1180" w:right="1280" w:header="0" w:footer="753"/>
        </w:sect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14"/>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2491" w:hRule="atLeast"/>
          <w:tblHeader w:val="0"/>
        </w:trPr>
        <w:tc>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away from the page without saving.</w:t>
            </w:r>
          </w:p>
          <w:p w:rsidR="00000000" w:rsidDel="00000000" w:rsidP="00000000" w:rsidRDefault="00000000" w:rsidRPr="00000000" w14:paraId="0000012D">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tabs>
                <w:tab w:val="left" w:leader="none" w:pos="830"/>
              </w:tabs>
              <w:spacing w:after="0" w:before="14" w:line="244" w:lineRule="auto"/>
              <w:ind w:left="830" w:right="827"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prompts the user to save or discard changes before exiting.</w:t>
            </w:r>
          </w:p>
          <w:p w:rsidR="00000000" w:rsidDel="00000000" w:rsidP="00000000" w:rsidRDefault="00000000" w:rsidRPr="00000000" w14:paraId="0000012E">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tabs>
                <w:tab w:val="left" w:leader="none" w:pos="830"/>
              </w:tabs>
              <w:spacing w:after="0" w:before="12" w:line="242" w:lineRule="auto"/>
              <w:ind w:left="830" w:right="33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user chooses to discard, the system does not save changes and returns the user to the previous menu.</w:t>
            </w:r>
          </w:p>
          <w:p w:rsidR="00000000" w:rsidDel="00000000" w:rsidP="00000000" w:rsidRDefault="00000000" w:rsidRPr="00000000" w14:paraId="0000012F">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tabs>
                <w:tab w:val="left" w:leader="none" w:pos="830"/>
              </w:tabs>
              <w:spacing w:after="0" w:before="18" w:line="242" w:lineRule="auto"/>
              <w:ind w:left="830" w:right="333"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user chooses to save, the system applies changes and then returns to the previous menu.</w:t>
            </w:r>
          </w:p>
          <w:p w:rsidR="00000000" w:rsidDel="00000000" w:rsidP="00000000" w:rsidRDefault="00000000" w:rsidRPr="00000000" w14:paraId="00000130">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tabs>
                <w:tab w:val="left" w:leader="none" w:pos="830"/>
              </w:tabs>
              <w:spacing w:after="0" w:before="12"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to step 1.</w:t>
            </w:r>
          </w:p>
        </w:tc>
      </w:tr>
      <w:tr>
        <w:trPr>
          <w:cantSplit w:val="0"/>
          <w:trHeight w:val="1050" w:hRule="atLeast"/>
          <w:tblHeader w:val="0"/>
        </w:trPr>
        <w:tc>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Exceptions:</w:t>
            </w:r>
          </w:p>
        </w:tc>
        <w:tc>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EX-S1: User not logged into their account</w:t>
            </w:r>
          </w:p>
          <w:p w:rsidR="00000000" w:rsidDel="00000000" w:rsidP="00000000" w:rsidRDefault="00000000" w:rsidRPr="00000000" w14:paraId="00000133">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tabs>
                <w:tab w:val="left" w:leader="none" w:pos="709"/>
                <w:tab w:val="left" w:leader="none" w:pos="830"/>
              </w:tabs>
              <w:spacing w:after="0" w:before="14" w:line="242" w:lineRule="auto"/>
              <w:ind w:left="830" w:right="388"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prompts the user to log in by redirecting them to the login page</w:t>
            </w:r>
          </w:p>
        </w:tc>
      </w:tr>
      <w:tr>
        <w:trPr>
          <w:cantSplit w:val="0"/>
          <w:trHeight w:val="490" w:hRule="atLeast"/>
          <w:tblHeader w:val="0"/>
        </w:trPr>
        <w:tc>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w:t>
            </w:r>
          </w:p>
        </w:tc>
        <w:tc>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cantSplit w:val="0"/>
          <w:trHeight w:val="770" w:hRule="atLeast"/>
          <w:tblHeader w:val="0"/>
        </w:trPr>
        <w:tc>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6.99999999999994"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Requirements:</w:t>
            </w:r>
          </w:p>
        </w:tc>
        <w:tc>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cantSplit w:val="0"/>
          <w:trHeight w:val="490" w:hRule="atLeast"/>
          <w:tblHeader w:val="0"/>
        </w:trPr>
        <w:tc>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w:t>
            </w:r>
          </w:p>
        </w:tc>
        <w:tc>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is able to log in</w:t>
            </w:r>
          </w:p>
        </w:tc>
      </w:tr>
      <w:tr>
        <w:trPr>
          <w:cantSplit w:val="0"/>
          <w:trHeight w:val="465" w:hRule="atLeast"/>
          <w:tblHeader w:val="0"/>
        </w:trPr>
        <w:tc>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&amp; Issues:</w:t>
            </w:r>
          </w:p>
        </w:tc>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13C">
      <w:pPr>
        <w:rPr>
          <w:b w:val="1"/>
          <w:sz w:val="20"/>
          <w:szCs w:val="20"/>
        </w:rPr>
      </w:pPr>
      <w:r w:rsidDel="00000000" w:rsidR="00000000" w:rsidRPr="00000000">
        <w:rPr>
          <w:rtl w:val="0"/>
        </w:rPr>
      </w:r>
    </w:p>
    <w:p w:rsidR="00000000" w:rsidDel="00000000" w:rsidP="00000000" w:rsidRDefault="00000000" w:rsidRPr="00000000" w14:paraId="0000013D">
      <w:pPr>
        <w:rPr>
          <w:b w:val="1"/>
          <w:sz w:val="20"/>
          <w:szCs w:val="20"/>
        </w:rPr>
      </w:pPr>
      <w:r w:rsidDel="00000000" w:rsidR="00000000" w:rsidRPr="00000000">
        <w:rPr>
          <w:rtl w:val="0"/>
        </w:rPr>
      </w:r>
    </w:p>
    <w:p w:rsidR="00000000" w:rsidDel="00000000" w:rsidP="00000000" w:rsidRDefault="00000000" w:rsidRPr="00000000" w14:paraId="0000013E">
      <w:pPr>
        <w:rPr>
          <w:b w:val="1"/>
          <w:sz w:val="20"/>
          <w:szCs w:val="20"/>
        </w:rPr>
      </w:pPr>
      <w:r w:rsidDel="00000000" w:rsidR="00000000" w:rsidRPr="00000000">
        <w:rPr>
          <w:rtl w:val="0"/>
        </w:rPr>
      </w:r>
    </w:p>
    <w:p w:rsidR="00000000" w:rsidDel="00000000" w:rsidP="00000000" w:rsidRDefault="00000000" w:rsidRPr="00000000" w14:paraId="0000013F">
      <w:pPr>
        <w:rPr>
          <w:b w:val="1"/>
          <w:sz w:val="20"/>
          <w:szCs w:val="20"/>
        </w:rPr>
      </w:pPr>
      <w:r w:rsidDel="00000000" w:rsidR="00000000" w:rsidRPr="00000000">
        <w:rPr>
          <w:rtl w:val="0"/>
        </w:rPr>
      </w:r>
    </w:p>
    <w:p w:rsidR="00000000" w:rsidDel="00000000" w:rsidP="00000000" w:rsidRDefault="00000000" w:rsidRPr="00000000" w14:paraId="00000140">
      <w:pPr>
        <w:rPr>
          <w:b w:val="1"/>
          <w:sz w:val="20"/>
          <w:szCs w:val="20"/>
        </w:rPr>
      </w:pPr>
      <w:r w:rsidDel="00000000" w:rsidR="00000000" w:rsidRPr="00000000">
        <w:rPr>
          <w:rtl w:val="0"/>
        </w:rPr>
      </w:r>
    </w:p>
    <w:p w:rsidR="00000000" w:rsidDel="00000000" w:rsidP="00000000" w:rsidRDefault="00000000" w:rsidRPr="00000000" w14:paraId="00000141">
      <w:pPr>
        <w:spacing w:before="82" w:lineRule="auto"/>
        <w:rPr>
          <w:b w:val="1"/>
          <w:sz w:val="20"/>
          <w:szCs w:val="20"/>
        </w:rPr>
      </w:pPr>
      <w:r w:rsidDel="00000000" w:rsidR="00000000" w:rsidRPr="00000000">
        <w:rPr>
          <w:rtl w:val="0"/>
        </w:rPr>
      </w:r>
    </w:p>
    <w:tbl>
      <w:tblPr>
        <w:tblStyle w:val="Table15"/>
        <w:tblW w:w="9343.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41"/>
        <w:gridCol w:w="2481"/>
        <w:gridCol w:w="1600"/>
        <w:gridCol w:w="3221"/>
        <w:tblGridChange w:id="0">
          <w:tblGrid>
            <w:gridCol w:w="2041"/>
            <w:gridCol w:w="2481"/>
            <w:gridCol w:w="1600"/>
            <w:gridCol w:w="3221"/>
          </w:tblGrid>
        </w:tblGridChange>
      </w:tblGrid>
      <w:tr>
        <w:trPr>
          <w:cantSplit w:val="0"/>
          <w:trHeight w:val="490" w:hRule="atLeast"/>
          <w:tblHeader w:val="0"/>
        </w:trPr>
        <w:tc>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ID:</w:t>
            </w:r>
          </w:p>
        </w:tc>
        <w:tc>
          <w:tcPr>
            <w:gridSpan w:val="3"/>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r>
        <w:trPr>
          <w:cantSplit w:val="0"/>
          <w:trHeight w:val="470" w:hRule="atLeast"/>
          <w:tblHeader w:val="0"/>
        </w:trPr>
        <w:tc>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Name:</w:t>
            </w:r>
          </w:p>
        </w:tc>
        <w:tc>
          <w:tcPr>
            <w:gridSpan w:val="3"/>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Notification</w:t>
            </w:r>
          </w:p>
        </w:tc>
      </w:tr>
      <w:tr>
        <w:trPr>
          <w:cantSplit w:val="0"/>
          <w:trHeight w:val="770" w:hRule="atLeast"/>
          <w:tblHeader w:val="0"/>
        </w:trPr>
        <w:tc>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By:</w:t>
            </w:r>
          </w:p>
        </w:tc>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Heng Zeng Xi</w:t>
            </w:r>
          </w:p>
        </w:tc>
        <w:tc>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6.99999999999994" w:lineRule="auto"/>
              <w:ind w:left="115" w:right="1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Updated By:</w:t>
            </w:r>
          </w:p>
        </w:tc>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89" w:hRule="atLeast"/>
          <w:tblHeader w:val="0"/>
        </w:trPr>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Created:</w:t>
            </w:r>
          </w:p>
        </w:tc>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04/09/2024</w:t>
            </w:r>
          </w:p>
        </w:tc>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6.99999999999994" w:lineRule="auto"/>
              <w:ind w:left="115" w:right="5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Last Updated:</w:t>
            </w:r>
          </w:p>
        </w:tc>
        <w:tc>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52">
      <w:pPr>
        <w:spacing w:after="1" w:before="51" w:lineRule="auto"/>
        <w:rPr>
          <w:b w:val="1"/>
          <w:sz w:val="20"/>
          <w:szCs w:val="20"/>
        </w:rPr>
      </w:pPr>
      <w:r w:rsidDel="00000000" w:rsidR="00000000" w:rsidRPr="00000000">
        <w:rPr>
          <w:rtl w:val="0"/>
        </w:rPr>
      </w:r>
    </w:p>
    <w:tbl>
      <w:tblPr>
        <w:tblStyle w:val="Table16"/>
        <w:tblW w:w="9364.0" w:type="dxa"/>
        <w:jc w:val="left"/>
        <w:tblInd w:w="290.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000"/>
      </w:tblPr>
      <w:tblGrid>
        <w:gridCol w:w="2081"/>
        <w:gridCol w:w="7283"/>
        <w:tblGridChange w:id="0">
          <w:tblGrid>
            <w:gridCol w:w="2081"/>
            <w:gridCol w:w="7283"/>
          </w:tblGrid>
        </w:tblGridChange>
      </w:tblGrid>
      <w:tr>
        <w:trPr>
          <w:cantSplit w:val="0"/>
          <w:trHeight w:val="462" w:hRule="atLeast"/>
          <w:tblHeader w:val="0"/>
        </w:trPr>
        <w:tc>
          <w:tcPr>
            <w:tcBorders>
              <w:left w:color="000000" w:space="0" w:sz="12" w:val="single"/>
              <w:bottom w:color="000000" w:space="0" w:sz="12" w:val="single"/>
              <w:right w:color="000000" w:space="0" w:sz="12" w:val="single"/>
            </w:tcBorders>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tcBorders>
              <w:left w:color="000000" w:space="0" w:sz="12" w:val="single"/>
              <w:bottom w:color="000000" w:space="0" w:sz="12" w:val="single"/>
              <w:right w:color="000000" w:space="0" w:sz="12" w:val="single"/>
            </w:tcBorders>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System</w:t>
            </w:r>
          </w:p>
        </w:tc>
      </w:tr>
      <w:tr>
        <w:trPr>
          <w:cantSplit w:val="0"/>
          <w:trHeight w:val="1070"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9"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use case allows the user to customise notification settings within the app, deciding which events they receive notifications for, and how (e.g., via email, push notifications).</w:t>
            </w:r>
          </w:p>
        </w:tc>
      </w:tr>
      <w:tr>
        <w:trPr>
          <w:cantSplit w:val="0"/>
          <w:trHeight w:val="769"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58">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tabs>
                <w:tab w:val="left" w:leader="none" w:pos="830"/>
              </w:tabs>
              <w:spacing w:after="0" w:before="90"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must be logged into their account.</w:t>
            </w:r>
          </w:p>
          <w:p w:rsidR="00000000" w:rsidDel="00000000" w:rsidP="00000000" w:rsidRDefault="00000000" w:rsidRPr="00000000" w14:paraId="00000159">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tabs>
                <w:tab w:val="left" w:leader="none" w:pos="830"/>
              </w:tabs>
              <w:spacing w:after="0" w:before="15"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must have access to the notifications settings page.</w:t>
            </w:r>
          </w:p>
        </w:tc>
      </w:tr>
    </w:tbl>
    <w:p w:rsidR="00000000" w:rsidDel="00000000" w:rsidP="00000000" w:rsidRDefault="00000000" w:rsidRPr="00000000" w14:paraId="0000015A">
      <w:pPr>
        <w:rPr>
          <w:sz w:val="24"/>
          <w:szCs w:val="24"/>
        </w:rPr>
        <w:sectPr>
          <w:type w:val="continuous"/>
          <w:pgSz w:h="15840" w:w="12240" w:orient="portrait"/>
          <w:pgMar w:bottom="1220" w:top="1420" w:left="1180" w:right="1280" w:header="0" w:footer="753"/>
        </w:sect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17"/>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770" w:hRule="atLeast"/>
          <w:tblHeader w:val="0"/>
        </w:trPr>
        <w:tc>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Postconditions:</w:t>
            </w:r>
          </w:p>
        </w:tc>
        <w:tc>
          <w:tcPr/>
          <w:p w:rsidR="00000000" w:rsidDel="00000000" w:rsidP="00000000" w:rsidRDefault="00000000" w:rsidRPr="00000000" w14:paraId="0000015D">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tabs>
                <w:tab w:val="left" w:leader="none" w:pos="830"/>
              </w:tabs>
              <w:spacing w:after="0" w:before="86"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user's notification settings are updated in the system.</w:t>
            </w:r>
          </w:p>
          <w:p w:rsidR="00000000" w:rsidDel="00000000" w:rsidP="00000000" w:rsidRDefault="00000000" w:rsidRPr="00000000" w14:paraId="0000015E">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tabs>
                <w:tab w:val="left" w:leader="none" w:pos="830"/>
              </w:tabs>
              <w:spacing w:after="0" w:before="9"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starts sending notifications based on the new settings.</w:t>
            </w:r>
          </w:p>
        </w:tc>
      </w:tr>
      <w:tr>
        <w:trPr>
          <w:cantSplit w:val="0"/>
          <w:trHeight w:val="470" w:hRule="atLeast"/>
          <w:tblHeader w:val="0"/>
        </w:trPr>
        <w:tc>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cantSplit w:val="0"/>
          <w:trHeight w:val="490" w:hRule="atLeast"/>
          <w:tblHeader w:val="0"/>
        </w:trPr>
        <w:tc>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of Use:</w:t>
            </w:r>
          </w:p>
        </w:tc>
        <w:tc>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times per month</w:t>
            </w:r>
          </w:p>
        </w:tc>
      </w:tr>
      <w:tr>
        <w:trPr>
          <w:cantSplit w:val="0"/>
          <w:trHeight w:val="2791" w:hRule="atLeast"/>
          <w:tblHeader w:val="0"/>
        </w:trPr>
        <w:tc>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 of Events:</w:t>
            </w:r>
          </w:p>
        </w:tc>
        <w:tc>
          <w:tcPr/>
          <w:p w:rsidR="00000000" w:rsidDel="00000000" w:rsidP="00000000" w:rsidRDefault="00000000" w:rsidRPr="00000000" w14:paraId="00000164">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tabs>
                <w:tab w:val="left" w:leader="none" w:pos="830"/>
              </w:tabs>
              <w:spacing w:after="0" w:before="91"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logs in and accesses the settings menu.</w:t>
            </w:r>
          </w:p>
          <w:p w:rsidR="00000000" w:rsidDel="00000000" w:rsidP="00000000" w:rsidRDefault="00000000" w:rsidRPr="00000000" w14:paraId="00000165">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tabs>
                <w:tab w:val="left" w:leader="none" w:pos="830"/>
              </w:tabs>
              <w:spacing w:after="0" w:before="14" w:line="244" w:lineRule="auto"/>
              <w:ind w:left="830" w:right="1137"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navigates to the notification settings section in the dashboard.</w:t>
            </w:r>
          </w:p>
          <w:p w:rsidR="00000000" w:rsidDel="00000000" w:rsidP="00000000" w:rsidRDefault="00000000" w:rsidRPr="00000000" w14:paraId="00000166">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tabs>
                <w:tab w:val="left" w:leader="none" w:pos="830"/>
              </w:tabs>
              <w:spacing w:after="0" w:before="12" w:line="246.99999999999994" w:lineRule="auto"/>
              <w:ind w:left="830" w:right="445"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selects or deselects the types of notifications they wish to receive and chooses the delivery method (e.g., email, mobile push).</w:t>
            </w:r>
          </w:p>
          <w:p w:rsidR="00000000" w:rsidDel="00000000" w:rsidP="00000000" w:rsidRDefault="00000000" w:rsidRPr="00000000" w14:paraId="00000167">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tabs>
                <w:tab w:val="left" w:leader="none" w:pos="830"/>
              </w:tabs>
              <w:spacing w:after="0" w:before="7"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saves changes. The system confirms the update.</w:t>
            </w:r>
          </w:p>
          <w:p w:rsidR="00000000" w:rsidDel="00000000" w:rsidP="00000000" w:rsidRDefault="00000000" w:rsidRPr="00000000" w14:paraId="00000168">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tabs>
                <w:tab w:val="left" w:leader="none" w:pos="830"/>
              </w:tabs>
              <w:spacing w:after="0" w:before="15" w:line="242" w:lineRule="auto"/>
              <w:ind w:left="830" w:right="74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applies the new settings immediately and schedules notifications as per the user’s preferences.</w:t>
            </w:r>
          </w:p>
        </w:tc>
      </w:tr>
      <w:tr>
        <w:trPr>
          <w:cantSplit w:val="0"/>
          <w:trHeight w:val="4786" w:hRule="atLeast"/>
          <w:tblHeader w:val="0"/>
        </w:trPr>
        <w:tc>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Flows:</w:t>
            </w:r>
          </w:p>
        </w:tc>
        <w:tc>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AF-S1: User abandons changes</w:t>
            </w:r>
          </w:p>
          <w:p w:rsidR="00000000" w:rsidDel="00000000" w:rsidP="00000000" w:rsidRDefault="00000000" w:rsidRPr="00000000" w14:paraId="0000016B">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leader="none" w:pos="830"/>
              </w:tabs>
              <w:spacing w:after="0" w:before="14" w:line="246.99999999999994" w:lineRule="auto"/>
              <w:ind w:left="830" w:right="846"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navigates to notification settings, makes changes, but decides to leave the page without saving.</w:t>
            </w:r>
          </w:p>
          <w:p w:rsidR="00000000" w:rsidDel="00000000" w:rsidP="00000000" w:rsidRDefault="00000000" w:rsidRPr="00000000" w14:paraId="0000016C">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leader="none" w:pos="830"/>
              </w:tabs>
              <w:spacing w:after="0" w:before="7" w:line="246.99999999999994" w:lineRule="auto"/>
              <w:ind w:left="830" w:right="183"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prompts the user to save or discard changes. If discarded, no changes are applied.</w:t>
            </w:r>
          </w:p>
          <w:p w:rsidR="00000000" w:rsidDel="00000000" w:rsidP="00000000" w:rsidRDefault="00000000" w:rsidRPr="00000000" w14:paraId="0000016D">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leader="none" w:pos="830"/>
              </w:tabs>
              <w:spacing w:after="0" w:before="6"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to step 2</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AF-S2: System fails to save settings</w:t>
            </w:r>
          </w:p>
          <w:p w:rsidR="00000000" w:rsidDel="00000000" w:rsidP="00000000" w:rsidRDefault="00000000" w:rsidRPr="00000000" w14:paraId="00000170">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tabs>
                <w:tab w:val="left" w:leader="none" w:pos="830"/>
              </w:tabs>
              <w:spacing w:after="0" w:before="20" w:line="246.99999999999994" w:lineRule="auto"/>
              <w:ind w:left="830" w:right="485"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detects a technical error while trying to save the user's notification settings.</w:t>
            </w:r>
          </w:p>
          <w:p w:rsidR="00000000" w:rsidDel="00000000" w:rsidP="00000000" w:rsidRDefault="00000000" w:rsidRPr="00000000" w14:paraId="00000171">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tabs>
                <w:tab w:val="left" w:leader="none" w:pos="830"/>
              </w:tabs>
              <w:spacing w:after="0" w:before="6" w:line="242" w:lineRule="auto"/>
              <w:ind w:left="830" w:right="65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informs the user of the error and suggests trying again later</w:t>
            </w:r>
          </w:p>
          <w:p w:rsidR="00000000" w:rsidDel="00000000" w:rsidP="00000000" w:rsidRDefault="00000000" w:rsidRPr="00000000" w14:paraId="00000172">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tabs>
                <w:tab w:val="left" w:leader="none" w:pos="830"/>
              </w:tabs>
              <w:spacing w:after="0" w:before="13"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are given options to 'Retry' or 'Cancel'.</w:t>
            </w:r>
          </w:p>
          <w:p w:rsidR="00000000" w:rsidDel="00000000" w:rsidP="00000000" w:rsidRDefault="00000000" w:rsidRPr="00000000" w14:paraId="00000173">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user chooses 'Retry', the system attempts to save again.</w:t>
            </w:r>
          </w:p>
          <w:p w:rsidR="00000000" w:rsidDel="00000000" w:rsidP="00000000" w:rsidRDefault="00000000" w:rsidRPr="00000000" w14:paraId="00000174">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tabs>
                <w:tab w:val="left" w:leader="none" w:pos="830"/>
              </w:tabs>
              <w:spacing w:after="0" w:before="14" w:line="246.99999999999994" w:lineRule="auto"/>
              <w:ind w:left="830" w:right="248"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user chooses 'Cancel', or if the 'Retry' fails repeatedly, user will return to step 2</w:t>
            </w:r>
          </w:p>
        </w:tc>
      </w:tr>
      <w:tr>
        <w:trPr>
          <w:cantSplit w:val="0"/>
          <w:trHeight w:val="1350" w:hRule="atLeast"/>
          <w:tblHeader w:val="0"/>
        </w:trPr>
        <w:tc>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Exceptions:</w:t>
            </w:r>
          </w:p>
        </w:tc>
        <w:tc>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EX-S1: System outage or connectivity issues</w:t>
            </w:r>
          </w:p>
          <w:p w:rsidR="00000000" w:rsidDel="00000000" w:rsidP="00000000" w:rsidRDefault="00000000" w:rsidRPr="00000000" w14:paraId="00000177">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tabs>
                <w:tab w:val="left" w:leader="none" w:pos="709"/>
                <w:tab w:val="left" w:leader="none" w:pos="830"/>
              </w:tabs>
              <w:spacing w:after="0" w:before="19" w:line="246.99999999999994" w:lineRule="auto"/>
              <w:ind w:left="830" w:right="298"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system cannot access the database to update settings or if there is a service disruption, the user is informed of the inability to process changes at this time.</w:t>
            </w:r>
          </w:p>
        </w:tc>
      </w:tr>
      <w:tr>
        <w:trPr>
          <w:cantSplit w:val="0"/>
          <w:trHeight w:val="490" w:hRule="atLeast"/>
          <w:tblHeader w:val="0"/>
        </w:trPr>
        <w:tc>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w:t>
            </w:r>
          </w:p>
        </w:tc>
        <w:tc>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cantSplit w:val="0"/>
          <w:trHeight w:val="1350" w:hRule="atLeast"/>
          <w:tblHeader w:val="0"/>
        </w:trPr>
        <w:tc>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2.00000000000003"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Requirements:</w:t>
            </w:r>
          </w:p>
        </w:tc>
        <w:tc>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Considerations:</w:t>
            </w:r>
          </w:p>
          <w:p w:rsidR="00000000" w:rsidDel="00000000" w:rsidP="00000000" w:rsidRDefault="00000000" w:rsidRPr="00000000" w14:paraId="0000017C">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tabs>
                <w:tab w:val="left" w:leader="none" w:pos="709"/>
                <w:tab w:val="left" w:leader="none" w:pos="830"/>
              </w:tabs>
              <w:spacing w:after="0" w:before="19" w:line="246.99999999999994" w:lineRule="auto"/>
              <w:ind w:left="830" w:right="238"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changes to notification settings should be securely transmitted and stored to prevent unauthorised access or leaks of user preferences.</w:t>
            </w:r>
          </w:p>
        </w:tc>
      </w:tr>
    </w:tbl>
    <w:p w:rsidR="00000000" w:rsidDel="00000000" w:rsidP="00000000" w:rsidRDefault="00000000" w:rsidRPr="00000000" w14:paraId="0000017D">
      <w:pPr>
        <w:spacing w:line="246.99999999999994" w:lineRule="auto"/>
        <w:rPr>
          <w:sz w:val="24"/>
          <w:szCs w:val="24"/>
        </w:rPr>
        <w:sectPr>
          <w:type w:val="continuous"/>
          <w:pgSz w:h="15840" w:w="12240" w:orient="portrait"/>
          <w:pgMar w:bottom="940" w:top="1420" w:left="1180" w:right="1280" w:header="0" w:footer="753"/>
        </w:sect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18"/>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1050" w:hRule="atLeast"/>
          <w:tblHeader w:val="0"/>
        </w:trPr>
        <w:tc>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w:t>
            </w:r>
          </w:p>
        </w:tc>
        <w:tc>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Stable Internet Connection:</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4" w:lineRule="auto"/>
              <w:ind w:left="830" w:right="355"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Assumes that users have a stable internet connection to access and modify notification settings without interruptions.</w:t>
            </w:r>
          </w:p>
        </w:tc>
      </w:tr>
      <w:tr>
        <w:trPr>
          <w:cantSplit w:val="0"/>
          <w:trHeight w:val="490" w:hRule="atLeast"/>
          <w:tblHeader w:val="0"/>
        </w:trPr>
        <w:tc>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&amp; Issues:</w:t>
            </w:r>
          </w:p>
        </w:tc>
        <w:tc>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184">
      <w:pPr>
        <w:rPr>
          <w:b w:val="1"/>
          <w:sz w:val="20"/>
          <w:szCs w:val="20"/>
        </w:rPr>
      </w:pPr>
      <w:r w:rsidDel="00000000" w:rsidR="00000000" w:rsidRPr="00000000">
        <w:rPr>
          <w:rtl w:val="0"/>
        </w:rPr>
      </w:r>
    </w:p>
    <w:p w:rsidR="00000000" w:rsidDel="00000000" w:rsidP="00000000" w:rsidRDefault="00000000" w:rsidRPr="00000000" w14:paraId="00000185">
      <w:pPr>
        <w:rPr>
          <w:b w:val="1"/>
          <w:sz w:val="20"/>
          <w:szCs w:val="20"/>
        </w:rPr>
      </w:pPr>
      <w:r w:rsidDel="00000000" w:rsidR="00000000" w:rsidRPr="00000000">
        <w:rPr>
          <w:rtl w:val="0"/>
        </w:rPr>
      </w:r>
    </w:p>
    <w:p w:rsidR="00000000" w:rsidDel="00000000" w:rsidP="00000000" w:rsidRDefault="00000000" w:rsidRPr="00000000" w14:paraId="00000186">
      <w:pPr>
        <w:rPr>
          <w:b w:val="1"/>
          <w:sz w:val="20"/>
          <w:szCs w:val="20"/>
        </w:rPr>
      </w:pPr>
      <w:r w:rsidDel="00000000" w:rsidR="00000000" w:rsidRPr="00000000">
        <w:rPr>
          <w:rtl w:val="0"/>
        </w:rPr>
      </w:r>
    </w:p>
    <w:p w:rsidR="00000000" w:rsidDel="00000000" w:rsidP="00000000" w:rsidRDefault="00000000" w:rsidRPr="00000000" w14:paraId="00000187">
      <w:pPr>
        <w:rPr>
          <w:b w:val="1"/>
          <w:sz w:val="20"/>
          <w:szCs w:val="20"/>
        </w:rPr>
      </w:pPr>
      <w:r w:rsidDel="00000000" w:rsidR="00000000" w:rsidRPr="00000000">
        <w:rPr>
          <w:rtl w:val="0"/>
        </w:rPr>
      </w:r>
    </w:p>
    <w:p w:rsidR="00000000" w:rsidDel="00000000" w:rsidP="00000000" w:rsidRDefault="00000000" w:rsidRPr="00000000" w14:paraId="00000188">
      <w:pPr>
        <w:rPr>
          <w:b w:val="1"/>
          <w:sz w:val="20"/>
          <w:szCs w:val="20"/>
        </w:rPr>
      </w:pPr>
      <w:r w:rsidDel="00000000" w:rsidR="00000000" w:rsidRPr="00000000">
        <w:rPr>
          <w:rtl w:val="0"/>
        </w:rPr>
      </w:r>
    </w:p>
    <w:p w:rsidR="00000000" w:rsidDel="00000000" w:rsidP="00000000" w:rsidRDefault="00000000" w:rsidRPr="00000000" w14:paraId="00000189">
      <w:pPr>
        <w:rPr>
          <w:b w:val="1"/>
          <w:sz w:val="20"/>
          <w:szCs w:val="20"/>
        </w:rPr>
      </w:pPr>
      <w:r w:rsidDel="00000000" w:rsidR="00000000" w:rsidRPr="00000000">
        <w:rPr>
          <w:rtl w:val="0"/>
        </w:rPr>
      </w:r>
    </w:p>
    <w:p w:rsidR="00000000" w:rsidDel="00000000" w:rsidP="00000000" w:rsidRDefault="00000000" w:rsidRPr="00000000" w14:paraId="0000018A">
      <w:pPr>
        <w:rPr>
          <w:b w:val="1"/>
          <w:sz w:val="20"/>
          <w:szCs w:val="20"/>
        </w:rPr>
      </w:pPr>
      <w:r w:rsidDel="00000000" w:rsidR="00000000" w:rsidRPr="00000000">
        <w:rPr>
          <w:rtl w:val="0"/>
        </w:rPr>
      </w:r>
    </w:p>
    <w:p w:rsidR="00000000" w:rsidDel="00000000" w:rsidP="00000000" w:rsidRDefault="00000000" w:rsidRPr="00000000" w14:paraId="0000018B">
      <w:pPr>
        <w:spacing w:after="1" w:before="181" w:lineRule="auto"/>
        <w:rPr>
          <w:b w:val="1"/>
          <w:sz w:val="20"/>
          <w:szCs w:val="20"/>
        </w:rPr>
      </w:pPr>
      <w:r w:rsidDel="00000000" w:rsidR="00000000" w:rsidRPr="00000000">
        <w:rPr>
          <w:rtl w:val="0"/>
        </w:rPr>
      </w:r>
    </w:p>
    <w:tbl>
      <w:tblPr>
        <w:tblStyle w:val="Table19"/>
        <w:tblW w:w="9343.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41"/>
        <w:gridCol w:w="2481"/>
        <w:gridCol w:w="1600"/>
        <w:gridCol w:w="3221"/>
        <w:tblGridChange w:id="0">
          <w:tblGrid>
            <w:gridCol w:w="2041"/>
            <w:gridCol w:w="2481"/>
            <w:gridCol w:w="1600"/>
            <w:gridCol w:w="3221"/>
          </w:tblGrid>
        </w:tblGridChange>
      </w:tblGrid>
      <w:tr>
        <w:trPr>
          <w:cantSplit w:val="0"/>
          <w:trHeight w:val="490" w:hRule="atLeast"/>
          <w:tblHeader w:val="0"/>
        </w:trPr>
        <w:tc>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ID:</w:t>
            </w:r>
          </w:p>
        </w:tc>
        <w:tc>
          <w:tcPr>
            <w:gridSpan w:val="3"/>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r>
      <w:tr>
        <w:trPr>
          <w:cantSplit w:val="0"/>
          <w:trHeight w:val="490" w:hRule="atLeast"/>
          <w:tblHeader w:val="0"/>
        </w:trPr>
        <w:tc>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Name:</w:t>
            </w:r>
          </w:p>
        </w:tc>
        <w:tc>
          <w:tcPr>
            <w:gridSpan w:val="3"/>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Device Management</w:t>
            </w:r>
          </w:p>
        </w:tc>
      </w:tr>
      <w:tr>
        <w:trPr>
          <w:cantSplit w:val="0"/>
          <w:trHeight w:val="770" w:hRule="atLeast"/>
          <w:tblHeader w:val="0"/>
        </w:trPr>
        <w:tc>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By:</w:t>
            </w:r>
          </w:p>
        </w:tc>
        <w:tc>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Heng Zeng Xi</w:t>
            </w:r>
          </w:p>
        </w:tc>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6.99999999999994" w:lineRule="auto"/>
              <w:ind w:left="115" w:right="1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Updated By:</w:t>
            </w:r>
          </w:p>
        </w:tc>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Chong Zhi Hen</w:t>
            </w:r>
          </w:p>
        </w:tc>
      </w:tr>
      <w:tr>
        <w:trPr>
          <w:cantSplit w:val="0"/>
          <w:trHeight w:val="765" w:hRule="atLeast"/>
          <w:tblHeader w:val="0"/>
        </w:trPr>
        <w:tc>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Created:</w:t>
            </w:r>
          </w:p>
        </w:tc>
        <w:tc>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04/09/2024</w:t>
            </w:r>
          </w:p>
        </w:tc>
        <w:tc>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6.99999999999994" w:lineRule="auto"/>
              <w:ind w:left="115" w:right="5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Last Updated:</w:t>
            </w:r>
          </w:p>
        </w:tc>
        <w:tc>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06/11/2024</w:t>
            </w:r>
            <w:r w:rsidDel="00000000" w:rsidR="00000000" w:rsidRPr="00000000">
              <w:rPr>
                <w:rtl w:val="0"/>
              </w:rPr>
            </w:r>
          </w:p>
        </w:tc>
      </w:tr>
    </w:tbl>
    <w:p w:rsidR="00000000" w:rsidDel="00000000" w:rsidP="00000000" w:rsidRDefault="00000000" w:rsidRPr="00000000" w14:paraId="0000019C">
      <w:pPr>
        <w:spacing w:after="1" w:before="50" w:lineRule="auto"/>
        <w:rPr>
          <w:b w:val="1"/>
          <w:sz w:val="20"/>
          <w:szCs w:val="20"/>
        </w:rPr>
      </w:pPr>
      <w:r w:rsidDel="00000000" w:rsidR="00000000" w:rsidRPr="00000000">
        <w:rPr>
          <w:rtl w:val="0"/>
        </w:rPr>
      </w:r>
    </w:p>
    <w:tbl>
      <w:tblPr>
        <w:tblStyle w:val="Table20"/>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490" w:hRule="atLeast"/>
          <w:tblHeader w:val="0"/>
        </w:trPr>
        <w:tc>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w:t>
            </w:r>
          </w:p>
        </w:tc>
      </w:tr>
      <w:tr>
        <w:trPr>
          <w:cantSplit w:val="0"/>
          <w:trHeight w:val="1050" w:hRule="atLeast"/>
          <w:tblHeader w:val="0"/>
        </w:trPr>
        <w:tc>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6.99999999999994" w:lineRule="auto"/>
              <w:ind w:left="110" w:right="29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use case is for users to manage their devices. Users will be able to see which appliances they have added, average power consumption and duration of use.</w:t>
            </w:r>
          </w:p>
        </w:tc>
      </w:tr>
      <w:tr>
        <w:trPr>
          <w:cantSplit w:val="0"/>
          <w:trHeight w:val="490" w:hRule="atLeast"/>
          <w:tblHeader w:val="0"/>
        </w:trPr>
        <w:tc>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Preconditions:</w:t>
            </w:r>
          </w:p>
        </w:tc>
        <w:tc>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4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User has logged in and pressed on manage my devices</w:t>
            </w:r>
          </w:p>
        </w:tc>
      </w:tr>
      <w:tr>
        <w:trPr>
          <w:cantSplit w:val="0"/>
          <w:trHeight w:val="490" w:hRule="atLeast"/>
          <w:tblHeader w:val="0"/>
        </w:trPr>
        <w:tc>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Postconditions:</w:t>
            </w:r>
          </w:p>
        </w:tc>
        <w:tc>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4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User can see, edit, add and remove the devices</w:t>
            </w:r>
          </w:p>
        </w:tc>
      </w:tr>
      <w:tr>
        <w:trPr>
          <w:cantSplit w:val="0"/>
          <w:trHeight w:val="469" w:hRule="atLeast"/>
          <w:tblHeader w:val="0"/>
        </w:trPr>
        <w:tc>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cantSplit w:val="0"/>
          <w:trHeight w:val="490" w:hRule="atLeast"/>
          <w:tblHeader w:val="0"/>
        </w:trPr>
        <w:tc>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of Use:</w:t>
            </w:r>
          </w:p>
        </w:tc>
        <w:tc>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times per month</w:t>
            </w:r>
          </w:p>
        </w:tc>
      </w:tr>
      <w:tr>
        <w:trPr>
          <w:cantSplit w:val="0"/>
          <w:trHeight w:val="1630" w:hRule="atLeast"/>
          <w:tblHeader w:val="0"/>
        </w:trPr>
        <w:tc>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 of Events:</w:t>
            </w:r>
          </w:p>
        </w:tc>
        <w:tc>
          <w:tcPr/>
          <w:p w:rsidR="00000000" w:rsidDel="00000000" w:rsidP="00000000" w:rsidRDefault="00000000" w:rsidRPr="00000000" w14:paraId="000001AA">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tabs>
                <w:tab w:val="left" w:leader="none" w:pos="830"/>
              </w:tabs>
              <w:spacing w:after="0" w:before="96"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press on manage my devices</w:t>
            </w:r>
          </w:p>
          <w:p w:rsidR="00000000" w:rsidDel="00000000" w:rsidP="00000000" w:rsidRDefault="00000000" w:rsidRPr="00000000" w14:paraId="000001AB">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tabs>
                <w:tab w:val="left" w:leader="none" w:pos="830"/>
              </w:tabs>
              <w:spacing w:after="0" w:before="14" w:line="242" w:lineRule="auto"/>
              <w:ind w:left="830" w:right="483"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are able to view and ed</w:t>
            </w:r>
            <w:r w:rsidDel="00000000" w:rsidR="00000000" w:rsidRPr="00000000">
              <w:rPr>
                <w:sz w:val="24"/>
                <w:szCs w:val="24"/>
                <w:rtl w:val="0"/>
              </w:rPr>
              <w:t xml:space="preserve">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list of devices, along with the power usage and duration</w:t>
            </w:r>
          </w:p>
          <w:p w:rsidR="00000000" w:rsidDel="00000000" w:rsidP="00000000" w:rsidRDefault="00000000" w:rsidRPr="00000000" w14:paraId="000001AC">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tabs>
                <w:tab w:val="left" w:leader="none" w:pos="830"/>
              </w:tabs>
              <w:spacing w:after="0" w:before="13"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can see more of list by scrolling up and down</w:t>
            </w:r>
          </w:p>
          <w:p w:rsidR="00000000" w:rsidDel="00000000" w:rsidP="00000000" w:rsidRDefault="00000000" w:rsidRPr="00000000" w14:paraId="000001AD">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can </w:t>
            </w:r>
            <w:r w:rsidDel="00000000" w:rsidR="00000000" w:rsidRPr="00000000">
              <w:rPr>
                <w:sz w:val="24"/>
                <w:szCs w:val="24"/>
                <w:rtl w:val="0"/>
              </w:rPr>
              <w:t xml:space="preserve">use back or press on dashboard to go back to dashboard</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Flows:</w:t>
            </w:r>
          </w:p>
        </w:tc>
        <w:tc>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AF-S1: User want to edit a device </w:t>
            </w:r>
            <w:r w:rsidDel="00000000" w:rsidR="00000000" w:rsidRPr="00000000">
              <w:rPr>
                <w:sz w:val="24"/>
                <w:szCs w:val="24"/>
                <w:rtl w:val="0"/>
              </w:rPr>
              <w:t xml:space="preserve">details</w:t>
            </w:r>
            <w:r w:rsidDel="00000000" w:rsidR="00000000" w:rsidRPr="00000000">
              <w:rPr>
                <w:rtl w:val="0"/>
              </w:rPr>
            </w:r>
          </w:p>
          <w:p w:rsidR="00000000" w:rsidDel="00000000" w:rsidP="00000000" w:rsidRDefault="00000000" w:rsidRPr="00000000" w14:paraId="000001B0">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tabs>
                <w:tab w:val="left" w:leader="none" w:pos="770"/>
              </w:tabs>
              <w:spacing w:after="0" w:before="14" w:line="240" w:lineRule="auto"/>
              <w:ind w:left="770" w:right="0" w:hanging="3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press on manage my devices</w:t>
            </w:r>
          </w:p>
        </w:tc>
      </w:tr>
    </w:tbl>
    <w:p w:rsidR="00000000" w:rsidDel="00000000" w:rsidP="00000000" w:rsidRDefault="00000000" w:rsidRPr="00000000" w14:paraId="000001B1">
      <w:pPr>
        <w:rPr>
          <w:sz w:val="24"/>
          <w:szCs w:val="24"/>
        </w:rPr>
        <w:sectPr>
          <w:type w:val="continuous"/>
          <w:pgSz w:h="15840" w:w="12240" w:orient="portrait"/>
          <w:pgMar w:bottom="940" w:top="1420" w:left="1180" w:right="1280" w:header="0" w:footer="753"/>
        </w:sect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21"/>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5951" w:hRule="atLeast"/>
          <w:tblHeader w:val="0"/>
        </w:trPr>
        <w:tc>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B4">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tabs>
                <w:tab w:val="left" w:leader="none" w:pos="830"/>
              </w:tabs>
              <w:spacing w:after="0" w:before="86" w:line="246.99999999999994" w:lineRule="auto"/>
              <w:ind w:left="830" w:right="483"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are able to view the list of devices, along with the power usage and duration</w:t>
            </w:r>
          </w:p>
          <w:p w:rsidR="00000000" w:rsidDel="00000000" w:rsidP="00000000" w:rsidRDefault="00000000" w:rsidRPr="00000000" w14:paraId="000001B5">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tabs>
                <w:tab w:val="left" w:leader="none" w:pos="830"/>
              </w:tabs>
              <w:spacing w:after="0" w:before="7"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can see more of list by scrolling up and down</w:t>
            </w:r>
          </w:p>
          <w:p w:rsidR="00000000" w:rsidDel="00000000" w:rsidP="00000000" w:rsidRDefault="00000000" w:rsidRPr="00000000" w14:paraId="000001B6">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tabs>
                <w:tab w:val="left" w:leader="none" w:pos="830"/>
              </w:tabs>
              <w:spacing w:after="0" w:before="14" w:line="242" w:lineRule="auto"/>
              <w:ind w:left="830" w:right="102"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they want to edit the power usage of a device, they press </w:t>
            </w:r>
            <w:r w:rsidDel="00000000" w:rsidR="00000000" w:rsidRPr="00000000">
              <w:rPr>
                <w:sz w:val="24"/>
                <w:szCs w:val="24"/>
                <w:rtl w:val="0"/>
              </w:rPr>
              <w:t xml:space="preserve">edit.</w:t>
            </w:r>
          </w:p>
          <w:p w:rsidR="00000000" w:rsidDel="00000000" w:rsidP="00000000" w:rsidRDefault="00000000" w:rsidRPr="00000000" w14:paraId="000001B7">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tabs>
                <w:tab w:val="left" w:leader="none" w:pos="830"/>
              </w:tabs>
              <w:spacing w:after="0" w:before="14" w:line="242" w:lineRule="auto"/>
              <w:ind w:left="830" w:right="102" w:hanging="361"/>
              <w:jc w:val="left"/>
              <w:rPr>
                <w:sz w:val="24"/>
                <w:szCs w:val="24"/>
                <w:u w:val="none"/>
              </w:rPr>
            </w:pPr>
            <w:r w:rsidDel="00000000" w:rsidR="00000000" w:rsidRPr="00000000">
              <w:rPr>
                <w:sz w:val="24"/>
                <w:szCs w:val="24"/>
                <w:rtl w:val="0"/>
              </w:rPr>
              <w:t xml:space="preserve">They will be moved to a menu where they can change the Name, Power Usage, duration(hours) and duration(minutes)</w:t>
            </w:r>
          </w:p>
          <w:p w:rsidR="00000000" w:rsidDel="00000000" w:rsidP="00000000" w:rsidRDefault="00000000" w:rsidRPr="00000000" w14:paraId="000001B8">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tabs>
                <w:tab w:val="left" w:leader="none" w:pos="830"/>
              </w:tabs>
              <w:spacing w:after="0" w:before="17" w:line="242" w:lineRule="auto"/>
              <w:ind w:left="830" w:right="448"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they are okay with it they can </w:t>
            </w:r>
            <w:r w:rsidDel="00000000" w:rsidR="00000000" w:rsidRPr="00000000">
              <w:rPr>
                <w:sz w:val="24"/>
                <w:szCs w:val="24"/>
                <w:rtl w:val="0"/>
              </w:rPr>
              <w:t xml:space="preserve">press the save device.</w:t>
            </w:r>
          </w:p>
          <w:p w:rsidR="00000000" w:rsidDel="00000000" w:rsidP="00000000" w:rsidRDefault="00000000" w:rsidRPr="00000000" w14:paraId="000001B9">
            <w:pPr>
              <w:numPr>
                <w:ilvl w:val="0"/>
                <w:numId w:val="42"/>
              </w:numPr>
              <w:tabs>
                <w:tab w:val="left" w:leader="none" w:pos="830"/>
              </w:tabs>
              <w:spacing w:before="14" w:lineRule="auto"/>
              <w:ind w:left="830" w:hanging="361"/>
            </w:pPr>
            <w:r w:rsidDel="00000000" w:rsidR="00000000" w:rsidRPr="00000000">
              <w:rPr>
                <w:sz w:val="24"/>
                <w:szCs w:val="24"/>
                <w:rtl w:val="0"/>
              </w:rPr>
              <w:t xml:space="preserve">They can use back or press on dashboard to go back to dashboard</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AF-S2: User want to </w:t>
            </w:r>
            <w:r w:rsidDel="00000000" w:rsidR="00000000" w:rsidRPr="00000000">
              <w:rPr>
                <w:sz w:val="24"/>
                <w:szCs w:val="24"/>
                <w:rtl w:val="0"/>
              </w:rPr>
              <w:t xml:space="preserve">discard while editing</w:t>
            </w:r>
            <w:r w:rsidDel="00000000" w:rsidR="00000000" w:rsidRPr="00000000">
              <w:rPr>
                <w:rtl w:val="0"/>
              </w:rPr>
            </w:r>
          </w:p>
          <w:p w:rsidR="00000000" w:rsidDel="00000000" w:rsidP="00000000" w:rsidRDefault="00000000" w:rsidRPr="00000000" w14:paraId="000001BC">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press on manage my devices</w:t>
            </w:r>
          </w:p>
          <w:p w:rsidR="00000000" w:rsidDel="00000000" w:rsidP="00000000" w:rsidRDefault="00000000" w:rsidRPr="00000000" w14:paraId="000001BD">
            <w:pPr>
              <w:numPr>
                <w:ilvl w:val="0"/>
                <w:numId w:val="41"/>
              </w:numPr>
              <w:tabs>
                <w:tab w:val="left" w:leader="none" w:pos="830"/>
              </w:tabs>
              <w:spacing w:before="86" w:line="246.99999999999994" w:lineRule="auto"/>
              <w:ind w:left="830" w:right="483" w:hanging="361"/>
            </w:pPr>
            <w:r w:rsidDel="00000000" w:rsidR="00000000" w:rsidRPr="00000000">
              <w:rPr>
                <w:sz w:val="24"/>
                <w:szCs w:val="24"/>
                <w:rtl w:val="0"/>
              </w:rPr>
              <w:t xml:space="preserve">They are able to view the list of devices, along with the power usage and duration</w:t>
            </w:r>
          </w:p>
          <w:p w:rsidR="00000000" w:rsidDel="00000000" w:rsidP="00000000" w:rsidRDefault="00000000" w:rsidRPr="00000000" w14:paraId="000001BE">
            <w:pPr>
              <w:numPr>
                <w:ilvl w:val="0"/>
                <w:numId w:val="41"/>
              </w:numPr>
              <w:tabs>
                <w:tab w:val="left" w:leader="none" w:pos="830"/>
              </w:tabs>
              <w:spacing w:before="7" w:lineRule="auto"/>
              <w:ind w:left="830" w:hanging="361"/>
            </w:pPr>
            <w:r w:rsidDel="00000000" w:rsidR="00000000" w:rsidRPr="00000000">
              <w:rPr>
                <w:sz w:val="24"/>
                <w:szCs w:val="24"/>
                <w:rtl w:val="0"/>
              </w:rPr>
              <w:t xml:space="preserve">They can see more of list by scrolling up and down</w:t>
            </w:r>
          </w:p>
          <w:p w:rsidR="00000000" w:rsidDel="00000000" w:rsidP="00000000" w:rsidRDefault="00000000" w:rsidRPr="00000000" w14:paraId="000001BF">
            <w:pPr>
              <w:numPr>
                <w:ilvl w:val="0"/>
                <w:numId w:val="41"/>
              </w:numPr>
              <w:tabs>
                <w:tab w:val="left" w:leader="none" w:pos="830"/>
              </w:tabs>
              <w:spacing w:before="14" w:line="242" w:lineRule="auto"/>
              <w:ind w:left="830" w:right="102" w:hanging="361"/>
            </w:pPr>
            <w:r w:rsidDel="00000000" w:rsidR="00000000" w:rsidRPr="00000000">
              <w:rPr>
                <w:sz w:val="24"/>
                <w:szCs w:val="24"/>
                <w:rtl w:val="0"/>
              </w:rPr>
              <w:t xml:space="preserve">When they want to edit the power usage of a device, they press edit.</w:t>
            </w:r>
          </w:p>
          <w:p w:rsidR="00000000" w:rsidDel="00000000" w:rsidP="00000000" w:rsidRDefault="00000000" w:rsidRPr="00000000" w14:paraId="000001C0">
            <w:pPr>
              <w:numPr>
                <w:ilvl w:val="0"/>
                <w:numId w:val="41"/>
              </w:numPr>
              <w:tabs>
                <w:tab w:val="left" w:leader="none" w:pos="830"/>
              </w:tabs>
              <w:spacing w:before="14" w:line="242" w:lineRule="auto"/>
              <w:ind w:left="830" w:right="102" w:hanging="361"/>
            </w:pPr>
            <w:r w:rsidDel="00000000" w:rsidR="00000000" w:rsidRPr="00000000">
              <w:rPr>
                <w:sz w:val="24"/>
                <w:szCs w:val="24"/>
                <w:rtl w:val="0"/>
              </w:rPr>
              <w:t xml:space="preserve">They will be moved to a menu where they can change the Name, Power Usage, duration(hours) and duration(minutes)</w:t>
            </w:r>
          </w:p>
          <w:p w:rsidR="00000000" w:rsidDel="00000000" w:rsidP="00000000" w:rsidRDefault="00000000" w:rsidRPr="00000000" w14:paraId="000001C1">
            <w:pPr>
              <w:numPr>
                <w:ilvl w:val="0"/>
                <w:numId w:val="41"/>
              </w:numPr>
              <w:tabs>
                <w:tab w:val="left" w:leader="none" w:pos="830"/>
              </w:tabs>
              <w:spacing w:before="17" w:line="242" w:lineRule="auto"/>
              <w:ind w:left="830" w:right="448" w:hanging="361"/>
            </w:pPr>
            <w:r w:rsidDel="00000000" w:rsidR="00000000" w:rsidRPr="00000000">
              <w:rPr>
                <w:sz w:val="24"/>
                <w:szCs w:val="24"/>
                <w:rtl w:val="0"/>
              </w:rPr>
              <w:t xml:space="preserve">The user can use back or press on the Discard option.</w:t>
            </w:r>
          </w:p>
          <w:p w:rsidR="00000000" w:rsidDel="00000000" w:rsidP="00000000" w:rsidRDefault="00000000" w:rsidRPr="00000000" w14:paraId="000001C2">
            <w:pPr>
              <w:numPr>
                <w:ilvl w:val="0"/>
                <w:numId w:val="41"/>
              </w:numPr>
              <w:tabs>
                <w:tab w:val="left" w:leader="none" w:pos="830"/>
              </w:tabs>
              <w:spacing w:before="14" w:lineRule="auto"/>
              <w:ind w:left="830" w:hanging="361"/>
            </w:pPr>
            <w:r w:rsidDel="00000000" w:rsidR="00000000" w:rsidRPr="00000000">
              <w:rPr>
                <w:sz w:val="24"/>
                <w:szCs w:val="24"/>
                <w:rtl w:val="0"/>
              </w:rPr>
              <w:t xml:space="preserve">They can use back or press on dashboard to go back to dashboard</w:t>
            </w:r>
          </w:p>
        </w:tc>
      </w:tr>
      <w:tr>
        <w:trPr>
          <w:cantSplit w:val="0"/>
          <w:trHeight w:val="1050" w:hRule="atLeast"/>
          <w:tblHeader w:val="0"/>
        </w:trPr>
        <w:tc>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Exceptions:</w:t>
            </w:r>
          </w:p>
        </w:tc>
        <w:tc>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EX-S1: Missing value</w:t>
            </w:r>
          </w:p>
          <w:p w:rsidR="00000000" w:rsidDel="00000000" w:rsidP="00000000" w:rsidRDefault="00000000" w:rsidRPr="00000000" w14:paraId="000001C5">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left" w:leader="none" w:pos="764"/>
                <w:tab w:val="left" w:leader="none" w:pos="830"/>
              </w:tabs>
              <w:spacing w:after="0" w:before="14" w:line="242" w:lineRule="auto"/>
              <w:ind w:left="830" w:right="427"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user tries to press save when there is missing value it will warn the user and stop the user from saving.</w:t>
            </w:r>
          </w:p>
        </w:tc>
      </w:tr>
      <w:tr>
        <w:trPr>
          <w:cantSplit w:val="0"/>
          <w:trHeight w:val="490" w:hRule="atLeast"/>
          <w:tblHeader w:val="0"/>
        </w:trPr>
        <w:tc>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w:t>
            </w:r>
          </w:p>
        </w:tc>
        <w:tc>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Adding New Device, Electrical Consumption Calculation</w:t>
            </w:r>
          </w:p>
        </w:tc>
      </w:tr>
      <w:tr>
        <w:trPr>
          <w:cantSplit w:val="0"/>
          <w:trHeight w:val="1050" w:hRule="atLeast"/>
          <w:tblHeader w:val="0"/>
        </w:trPr>
        <w:tc>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6.99999999999994"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Requirements:</w:t>
            </w:r>
          </w:p>
        </w:tc>
        <w:tc>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Default power usage value</w:t>
            </w:r>
          </w:p>
          <w:p w:rsidR="00000000" w:rsidDel="00000000" w:rsidP="00000000" w:rsidRDefault="00000000" w:rsidRPr="00000000" w14:paraId="000001CA">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764"/>
                <w:tab w:val="left" w:leader="none" w:pos="830"/>
              </w:tabs>
              <w:spacing w:after="0" w:before="14" w:line="246.99999999999994" w:lineRule="auto"/>
              <w:ind w:left="830" w:right="322"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should be a button for user to return a device power usage to the default value</w:t>
            </w:r>
          </w:p>
        </w:tc>
      </w:tr>
      <w:tr>
        <w:trPr>
          <w:cantSplit w:val="0"/>
          <w:trHeight w:val="490" w:hRule="atLeast"/>
          <w:tblHeader w:val="0"/>
        </w:trPr>
        <w:tc>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w:t>
            </w:r>
          </w:p>
        </w:tc>
        <w:tc>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devices all draw power from the power grid.</w:t>
            </w:r>
          </w:p>
        </w:tc>
      </w:tr>
      <w:tr>
        <w:trPr>
          <w:cantSplit w:val="0"/>
          <w:trHeight w:val="489" w:hRule="atLeast"/>
          <w:tblHeader w:val="0"/>
        </w:trPr>
        <w:tc>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&amp; Issues:</w:t>
            </w:r>
          </w:p>
        </w:tc>
        <w:tc>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1CF">
      <w:pPr>
        <w:rPr>
          <w:b w:val="1"/>
          <w:sz w:val="20"/>
          <w:szCs w:val="20"/>
        </w:rPr>
      </w:pPr>
      <w:r w:rsidDel="00000000" w:rsidR="00000000" w:rsidRPr="00000000">
        <w:rPr>
          <w:rtl w:val="0"/>
        </w:rPr>
      </w:r>
    </w:p>
    <w:p w:rsidR="00000000" w:rsidDel="00000000" w:rsidP="00000000" w:rsidRDefault="00000000" w:rsidRPr="00000000" w14:paraId="000001D0">
      <w:pPr>
        <w:rPr>
          <w:b w:val="1"/>
          <w:sz w:val="20"/>
          <w:szCs w:val="20"/>
        </w:rPr>
      </w:pPr>
      <w:r w:rsidDel="00000000" w:rsidR="00000000" w:rsidRPr="00000000">
        <w:rPr>
          <w:rtl w:val="0"/>
        </w:rPr>
      </w:r>
    </w:p>
    <w:p w:rsidR="00000000" w:rsidDel="00000000" w:rsidP="00000000" w:rsidRDefault="00000000" w:rsidRPr="00000000" w14:paraId="000001D1">
      <w:pPr>
        <w:rPr>
          <w:b w:val="1"/>
          <w:sz w:val="20"/>
          <w:szCs w:val="20"/>
        </w:rPr>
      </w:pPr>
      <w:r w:rsidDel="00000000" w:rsidR="00000000" w:rsidRPr="00000000">
        <w:rPr>
          <w:rtl w:val="0"/>
        </w:rPr>
      </w:r>
    </w:p>
    <w:p w:rsidR="00000000" w:rsidDel="00000000" w:rsidP="00000000" w:rsidRDefault="00000000" w:rsidRPr="00000000" w14:paraId="000001D2">
      <w:pPr>
        <w:rPr>
          <w:b w:val="1"/>
          <w:sz w:val="20"/>
          <w:szCs w:val="20"/>
        </w:rPr>
      </w:pPr>
      <w:r w:rsidDel="00000000" w:rsidR="00000000" w:rsidRPr="00000000">
        <w:rPr>
          <w:rtl w:val="0"/>
        </w:rPr>
      </w:r>
    </w:p>
    <w:p w:rsidR="00000000" w:rsidDel="00000000" w:rsidP="00000000" w:rsidRDefault="00000000" w:rsidRPr="00000000" w14:paraId="000001D3">
      <w:pPr>
        <w:spacing w:before="14" w:lineRule="auto"/>
        <w:rPr>
          <w:b w:val="1"/>
          <w:sz w:val="20"/>
          <w:szCs w:val="20"/>
        </w:rPr>
      </w:pPr>
      <w:r w:rsidDel="00000000" w:rsidR="00000000" w:rsidRPr="00000000">
        <w:rPr>
          <w:rtl w:val="0"/>
        </w:rPr>
      </w:r>
    </w:p>
    <w:tbl>
      <w:tblPr>
        <w:tblStyle w:val="Table22"/>
        <w:tblW w:w="9343.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41"/>
        <w:gridCol w:w="2481"/>
        <w:gridCol w:w="1600"/>
        <w:gridCol w:w="3221"/>
        <w:tblGridChange w:id="0">
          <w:tblGrid>
            <w:gridCol w:w="2041"/>
            <w:gridCol w:w="2481"/>
            <w:gridCol w:w="1600"/>
            <w:gridCol w:w="3221"/>
          </w:tblGrid>
        </w:tblGridChange>
      </w:tblGrid>
      <w:tr>
        <w:trPr>
          <w:cantSplit w:val="0"/>
          <w:trHeight w:val="490" w:hRule="atLeast"/>
          <w:tblHeader w:val="0"/>
        </w:trPr>
        <w:tc>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ID:</w:t>
            </w:r>
          </w:p>
        </w:tc>
        <w:tc>
          <w:tcPr>
            <w:gridSpan w:val="3"/>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r>
      <w:tr>
        <w:trPr>
          <w:cantSplit w:val="0"/>
          <w:trHeight w:val="465" w:hRule="atLeast"/>
          <w:tblHeader w:val="0"/>
        </w:trPr>
        <w:tc>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Name:</w:t>
            </w:r>
          </w:p>
        </w:tc>
        <w:tc>
          <w:tcPr>
            <w:gridSpan w:val="3"/>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Adding New Device</w:t>
            </w:r>
          </w:p>
        </w:tc>
      </w:tr>
      <w:tr>
        <w:trPr>
          <w:cantSplit w:val="0"/>
          <w:trHeight w:val="770" w:hRule="atLeast"/>
          <w:tblHeader w:val="0"/>
        </w:trPr>
        <w:tc>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By:</w:t>
            </w:r>
          </w:p>
        </w:tc>
        <w:tc>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Zhi Hen</w:t>
            </w:r>
          </w:p>
        </w:tc>
        <w:tc>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6.99999999999994" w:lineRule="auto"/>
              <w:ind w:left="115" w:right="1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Updated By:</w:t>
            </w:r>
          </w:p>
        </w:tc>
        <w:tc>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Zhi Hen</w:t>
            </w:r>
            <w:r w:rsidDel="00000000" w:rsidR="00000000" w:rsidRPr="00000000">
              <w:rPr>
                <w:rtl w:val="0"/>
              </w:rPr>
            </w:r>
          </w:p>
        </w:tc>
      </w:tr>
    </w:tbl>
    <w:p w:rsidR="00000000" w:rsidDel="00000000" w:rsidP="00000000" w:rsidRDefault="00000000" w:rsidRPr="00000000" w14:paraId="000001E0">
      <w:pPr>
        <w:rPr>
          <w:sz w:val="24"/>
          <w:szCs w:val="24"/>
        </w:rPr>
        <w:sectPr>
          <w:type w:val="continuous"/>
          <w:pgSz w:h="15840" w:w="12240" w:orient="portrait"/>
          <w:pgMar w:bottom="1295" w:top="1420" w:left="1180" w:right="1280" w:header="0" w:footer="753"/>
        </w:sect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23"/>
        <w:tblW w:w="9343.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41"/>
        <w:gridCol w:w="2481"/>
        <w:gridCol w:w="1600"/>
        <w:gridCol w:w="3221"/>
        <w:tblGridChange w:id="0">
          <w:tblGrid>
            <w:gridCol w:w="2041"/>
            <w:gridCol w:w="2481"/>
            <w:gridCol w:w="1600"/>
            <w:gridCol w:w="3221"/>
          </w:tblGrid>
        </w:tblGridChange>
      </w:tblGrid>
      <w:tr>
        <w:trPr>
          <w:cantSplit w:val="0"/>
          <w:trHeight w:val="770" w:hRule="atLeast"/>
          <w:tblHeader w:val="0"/>
        </w:trPr>
        <w:tc>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Created:</w:t>
            </w:r>
          </w:p>
        </w:tc>
        <w:tc>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30/8/2024</w:t>
            </w:r>
          </w:p>
        </w:tc>
        <w:tc>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6.99999999999994" w:lineRule="auto"/>
              <w:ind w:left="115" w:right="5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Last Updated:</w:t>
            </w:r>
          </w:p>
        </w:tc>
        <w:tc>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06/11/2024</w:t>
            </w:r>
            <w:r w:rsidDel="00000000" w:rsidR="00000000" w:rsidRPr="00000000">
              <w:rPr>
                <w:rtl w:val="0"/>
              </w:rPr>
            </w:r>
          </w:p>
        </w:tc>
      </w:tr>
    </w:tbl>
    <w:p w:rsidR="00000000" w:rsidDel="00000000" w:rsidP="00000000" w:rsidRDefault="00000000" w:rsidRPr="00000000" w14:paraId="000001E6">
      <w:pPr>
        <w:spacing w:before="71" w:lineRule="auto"/>
        <w:rPr>
          <w:b w:val="1"/>
          <w:sz w:val="20"/>
          <w:szCs w:val="20"/>
        </w:rPr>
      </w:pPr>
      <w:r w:rsidDel="00000000" w:rsidR="00000000" w:rsidRPr="00000000">
        <w:rPr>
          <w:rtl w:val="0"/>
        </w:rPr>
      </w:r>
    </w:p>
    <w:tbl>
      <w:tblPr>
        <w:tblStyle w:val="Table24"/>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470" w:hRule="atLeast"/>
          <w:tblHeader w:val="0"/>
        </w:trPr>
        <w:tc>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Database</w:t>
            </w:r>
          </w:p>
        </w:tc>
      </w:tr>
      <w:tr>
        <w:trPr>
          <w:cantSplit w:val="0"/>
          <w:trHeight w:val="2210" w:hRule="atLeast"/>
          <w:tblHeader w:val="0"/>
        </w:trPr>
        <w:tc>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9" w:lineRule="auto"/>
              <w:ind w:left="110" w:right="1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use case allows users to add a new device to their list of devices. The app already has predefined values for common devices, such as average power consumption, stored in the database. The user selects a device from a list (e.g., fridge, air conditioner, microwave), and the system automatically calculates the device’s power usage based on these predefined values. The database will store the newly added device in the user’s list.</w:t>
            </w:r>
          </w:p>
        </w:tc>
      </w:tr>
      <w:tr>
        <w:trPr>
          <w:cantSplit w:val="0"/>
          <w:trHeight w:val="490" w:hRule="atLeast"/>
          <w:tblHeader w:val="0"/>
        </w:trPr>
        <w:tc>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Preconditions:</w:t>
            </w:r>
          </w:p>
        </w:tc>
        <w:tc>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is in the manage devices menu</w:t>
            </w:r>
          </w:p>
        </w:tc>
      </w:tr>
      <w:tr>
        <w:trPr>
          <w:cantSplit w:val="0"/>
          <w:trHeight w:val="490" w:hRule="atLeast"/>
          <w:tblHeader w:val="0"/>
        </w:trPr>
        <w:tc>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Postconditions:</w:t>
            </w:r>
          </w:p>
        </w:tc>
        <w:tc>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device will be added to the list of devices</w:t>
            </w:r>
          </w:p>
        </w:tc>
      </w:tr>
      <w:tr>
        <w:trPr>
          <w:cantSplit w:val="0"/>
          <w:trHeight w:val="470" w:hRule="atLeast"/>
          <w:tblHeader w:val="0"/>
        </w:trPr>
        <w:tc>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cantSplit w:val="0"/>
          <w:trHeight w:val="485" w:hRule="atLeast"/>
          <w:tblHeader w:val="0"/>
        </w:trPr>
        <w:tc>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of Use:</w:t>
            </w:r>
          </w:p>
        </w:tc>
        <w:tc>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Everytime the user need to add a device</w:t>
            </w:r>
          </w:p>
        </w:tc>
      </w:tr>
      <w:tr>
        <w:trPr>
          <w:cantSplit w:val="0"/>
          <w:trHeight w:val="4811" w:hRule="atLeast"/>
          <w:tblHeader w:val="0"/>
        </w:trPr>
        <w:tc>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 of Events:</w:t>
            </w:r>
          </w:p>
        </w:tc>
        <w:tc>
          <w:tcPr/>
          <w:p w:rsidR="00000000" w:rsidDel="00000000" w:rsidP="00000000" w:rsidRDefault="00000000" w:rsidRPr="00000000" w14:paraId="000001F4">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830"/>
              </w:tabs>
              <w:spacing w:after="0" w:before="96"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presses on the + button the manage devices menu</w:t>
            </w:r>
          </w:p>
          <w:p w:rsidR="00000000" w:rsidDel="00000000" w:rsidP="00000000" w:rsidRDefault="00000000" w:rsidRPr="00000000" w14:paraId="000001F5">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830"/>
              </w:tabs>
              <w:spacing w:after="0" w:before="14" w:line="246.99999999999994" w:lineRule="auto"/>
              <w:ind w:left="830" w:right="243"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new menu pop out with Device, Power Usage and Duration of use</w:t>
            </w:r>
          </w:p>
          <w:p w:rsidR="00000000" w:rsidDel="00000000" w:rsidP="00000000" w:rsidRDefault="00000000" w:rsidRPr="00000000" w14:paraId="000001F6">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830"/>
              </w:tabs>
              <w:spacing w:after="0" w:before="6" w:line="246.99999999999994" w:lineRule="auto"/>
              <w:ind w:left="830" w:right="135"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first press on device and a drop down of common appliances will appear</w:t>
            </w:r>
          </w:p>
          <w:p w:rsidR="00000000" w:rsidDel="00000000" w:rsidP="00000000" w:rsidRDefault="00000000" w:rsidRPr="00000000" w14:paraId="000001F7">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830"/>
              </w:tabs>
              <w:spacing w:after="0" w:before="7"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will press on the device they want to add</w:t>
            </w:r>
          </w:p>
          <w:p w:rsidR="00000000" w:rsidDel="00000000" w:rsidP="00000000" w:rsidRDefault="00000000" w:rsidRPr="00000000" w14:paraId="000001F8">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830"/>
              </w:tabs>
              <w:spacing w:after="0" w:before="14" w:line="242" w:lineRule="auto"/>
              <w:ind w:left="830" w:right="447"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drop down will close and the device user has selected will appear</w:t>
            </w:r>
          </w:p>
          <w:p w:rsidR="00000000" w:rsidDel="00000000" w:rsidP="00000000" w:rsidRDefault="00000000" w:rsidRPr="00000000" w14:paraId="000001F9">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830"/>
              </w:tabs>
              <w:spacing w:after="0" w:before="18" w:line="244" w:lineRule="auto"/>
              <w:ind w:left="830" w:right="216"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value of Power Usage will change to the default value of the appliance</w:t>
            </w:r>
          </w:p>
          <w:p w:rsidR="00000000" w:rsidDel="00000000" w:rsidP="00000000" w:rsidRDefault="00000000" w:rsidRPr="00000000" w14:paraId="000001FA">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830"/>
              </w:tabs>
              <w:spacing w:after="0" w:before="18" w:line="244" w:lineRule="auto"/>
              <w:ind w:left="830" w:right="216" w:hanging="361"/>
              <w:jc w:val="left"/>
              <w:rPr>
                <w:sz w:val="24"/>
                <w:szCs w:val="24"/>
                <w:u w:val="none"/>
              </w:rPr>
            </w:pPr>
            <w:r w:rsidDel="00000000" w:rsidR="00000000" w:rsidRPr="00000000">
              <w:rPr>
                <w:sz w:val="24"/>
                <w:szCs w:val="24"/>
                <w:rtl w:val="0"/>
              </w:rPr>
              <w:t xml:space="preserve">User will key in device name</w:t>
            </w:r>
          </w:p>
          <w:p w:rsidR="00000000" w:rsidDel="00000000" w:rsidP="00000000" w:rsidRDefault="00000000" w:rsidRPr="00000000" w14:paraId="000001FB">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830"/>
              </w:tabs>
              <w:spacing w:after="0" w:before="7"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will then </w:t>
            </w:r>
            <w:r w:rsidDel="00000000" w:rsidR="00000000" w:rsidRPr="00000000">
              <w:rPr>
                <w:sz w:val="24"/>
                <w:szCs w:val="24"/>
                <w:rtl w:val="0"/>
              </w:rPr>
              <w:t xml:space="preserve">key in the value 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duration of use</w:t>
            </w:r>
          </w:p>
          <w:p w:rsidR="00000000" w:rsidDel="00000000" w:rsidP="00000000" w:rsidRDefault="00000000" w:rsidRPr="00000000" w14:paraId="000001FC">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will press </w:t>
            </w:r>
            <w:r w:rsidDel="00000000" w:rsidR="00000000" w:rsidRPr="00000000">
              <w:rPr>
                <w:sz w:val="24"/>
                <w:szCs w:val="24"/>
                <w:rtl w:val="0"/>
              </w:rPr>
              <w:t xml:space="preserve">Add Device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add the new device</w:t>
            </w:r>
          </w:p>
          <w:p w:rsidR="00000000" w:rsidDel="00000000" w:rsidP="00000000" w:rsidRDefault="00000000" w:rsidRPr="00000000" w14:paraId="000001FD">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stores the device information in the database.</w:t>
            </w:r>
          </w:p>
        </w:tc>
      </w:tr>
      <w:tr>
        <w:trPr>
          <w:cantSplit w:val="0"/>
          <w:trHeight w:val="1910" w:hRule="atLeast"/>
          <w:tblHeader w:val="0"/>
        </w:trPr>
        <w:tc>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Flows:</w:t>
            </w:r>
          </w:p>
        </w:tc>
        <w:tc>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AF-S1: User know the power usage value</w:t>
            </w:r>
          </w:p>
          <w:p w:rsidR="00000000" w:rsidDel="00000000" w:rsidP="00000000" w:rsidRDefault="00000000" w:rsidRPr="00000000" w14:paraId="00000200">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presses on the + button the manage devices menu</w:t>
            </w:r>
          </w:p>
          <w:p w:rsidR="00000000" w:rsidDel="00000000" w:rsidP="00000000" w:rsidRDefault="00000000" w:rsidRPr="00000000" w14:paraId="00000201">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tabs>
                <w:tab w:val="left" w:leader="none" w:pos="830"/>
              </w:tabs>
              <w:spacing w:after="0" w:before="14" w:line="246.99999999999994" w:lineRule="auto"/>
              <w:ind w:left="830" w:right="243"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new menu pop out with Device, Power Usage and Duration of use</w:t>
            </w:r>
          </w:p>
          <w:p w:rsidR="00000000" w:rsidDel="00000000" w:rsidP="00000000" w:rsidRDefault="00000000" w:rsidRPr="00000000" w14:paraId="00000202">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tabs>
                <w:tab w:val="left" w:leader="none" w:pos="830"/>
              </w:tabs>
              <w:spacing w:after="0" w:before="7" w:line="246.99999999999994" w:lineRule="auto"/>
              <w:ind w:left="830" w:right="135"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first press on device and a drop down of common appliances will appear</w:t>
            </w:r>
          </w:p>
        </w:tc>
      </w:tr>
    </w:tbl>
    <w:p w:rsidR="00000000" w:rsidDel="00000000" w:rsidP="00000000" w:rsidRDefault="00000000" w:rsidRPr="00000000" w14:paraId="00000203">
      <w:pPr>
        <w:spacing w:line="246.99999999999994" w:lineRule="auto"/>
        <w:rPr>
          <w:sz w:val="24"/>
          <w:szCs w:val="24"/>
        </w:rPr>
        <w:sectPr>
          <w:type w:val="continuous"/>
          <w:pgSz w:h="15840" w:w="12240" w:orient="portrait"/>
          <w:pgMar w:bottom="940" w:top="1420" w:left="1180" w:right="1280" w:header="0" w:footer="753"/>
        </w:sect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25"/>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10272" w:hRule="atLeast"/>
          <w:tblHeader w:val="0"/>
        </w:trPr>
        <w:tc>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6">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leader="none" w:pos="830"/>
              </w:tabs>
              <w:spacing w:after="0" w:before="86"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will press on </w:t>
            </w:r>
            <w:r w:rsidDel="00000000" w:rsidR="00000000" w:rsidRPr="00000000">
              <w:rPr>
                <w:sz w:val="24"/>
                <w:szCs w:val="24"/>
                <w:rtl w:val="0"/>
              </w:rPr>
              <w:t xml:space="preserve">custom</w:t>
            </w:r>
          </w:p>
          <w:p w:rsidR="00000000" w:rsidDel="00000000" w:rsidP="00000000" w:rsidRDefault="00000000" w:rsidRPr="00000000" w14:paraId="00000207">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leader="none" w:pos="830"/>
              </w:tabs>
              <w:spacing w:after="0" w:before="86"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drop down will close</w:t>
            </w:r>
          </w:p>
          <w:p w:rsidR="00000000" w:rsidDel="00000000" w:rsidP="00000000" w:rsidRDefault="00000000" w:rsidRPr="00000000" w14:paraId="00000208">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leader="none" w:pos="830"/>
              </w:tabs>
              <w:spacing w:after="0" w:before="12" w:line="242" w:lineRule="auto"/>
              <w:ind w:left="830" w:right="216"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value of Power Usage will change to </w:t>
            </w:r>
            <w:r w:rsidDel="00000000" w:rsidR="00000000" w:rsidRPr="00000000">
              <w:rPr>
                <w:sz w:val="24"/>
                <w:szCs w:val="24"/>
                <w:rtl w:val="0"/>
              </w:rPr>
              <w:t xml:space="preserve">0</w:t>
            </w:r>
          </w:p>
          <w:p w:rsidR="00000000" w:rsidDel="00000000" w:rsidP="00000000" w:rsidRDefault="00000000" w:rsidRPr="00000000" w14:paraId="00000209">
            <w:pPr>
              <w:numPr>
                <w:ilvl w:val="0"/>
                <w:numId w:val="35"/>
              </w:numPr>
              <w:tabs>
                <w:tab w:val="left" w:leader="none" w:pos="830"/>
              </w:tabs>
              <w:spacing w:before="18" w:line="244" w:lineRule="auto"/>
              <w:ind w:left="830" w:right="216" w:hanging="361"/>
            </w:pPr>
            <w:r w:rsidDel="00000000" w:rsidR="00000000" w:rsidRPr="00000000">
              <w:rPr>
                <w:sz w:val="24"/>
                <w:szCs w:val="24"/>
                <w:rtl w:val="0"/>
              </w:rPr>
              <w:t xml:space="preserve">User will key in device name</w:t>
            </w:r>
          </w:p>
          <w:p w:rsidR="00000000" w:rsidDel="00000000" w:rsidP="00000000" w:rsidRDefault="00000000" w:rsidRPr="00000000" w14:paraId="0000020A">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leader="none" w:pos="830"/>
              </w:tabs>
              <w:spacing w:after="0" w:before="18" w:line="242" w:lineRule="auto"/>
              <w:ind w:left="830" w:right="858"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presses the box on power usage and an onscreen number pad will appear to allow them to key in the value.</w:t>
            </w:r>
          </w:p>
          <w:p w:rsidR="00000000" w:rsidDel="00000000" w:rsidP="00000000" w:rsidRDefault="00000000" w:rsidRPr="00000000" w14:paraId="0000020B">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leader="none" w:pos="830"/>
              </w:tabs>
              <w:spacing w:after="0" w:before="17" w:line="244" w:lineRule="auto"/>
              <w:ind w:left="830" w:right="448"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they are okay with it they can press done on the number pad to remove the number pad</w:t>
            </w:r>
          </w:p>
          <w:p w:rsidR="00000000" w:rsidDel="00000000" w:rsidP="00000000" w:rsidRDefault="00000000" w:rsidRPr="00000000" w14:paraId="0000020C">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leader="none" w:pos="830"/>
              </w:tabs>
              <w:spacing w:after="0" w:before="8"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will then press on the duration of use</w:t>
            </w:r>
          </w:p>
          <w:p w:rsidR="00000000" w:rsidDel="00000000" w:rsidP="00000000" w:rsidRDefault="00000000" w:rsidRPr="00000000" w14:paraId="0000020D">
            <w:pPr>
              <w:numPr>
                <w:ilvl w:val="0"/>
                <w:numId w:val="35"/>
              </w:numPr>
              <w:tabs>
                <w:tab w:val="left" w:leader="none" w:pos="830"/>
              </w:tabs>
              <w:spacing w:before="7" w:lineRule="auto"/>
              <w:ind w:left="830" w:hanging="361"/>
            </w:pPr>
            <w:r w:rsidDel="00000000" w:rsidR="00000000" w:rsidRPr="00000000">
              <w:rPr>
                <w:sz w:val="24"/>
                <w:szCs w:val="24"/>
                <w:rtl w:val="0"/>
              </w:rPr>
              <w:t xml:space="preserve">User will then key in the value for the duration of use</w:t>
            </w:r>
            <w:r w:rsidDel="00000000" w:rsidR="00000000" w:rsidRPr="00000000">
              <w:rPr>
                <w:rtl w:val="0"/>
              </w:rPr>
            </w:r>
          </w:p>
          <w:p w:rsidR="00000000" w:rsidDel="00000000" w:rsidP="00000000" w:rsidRDefault="00000000" w:rsidRPr="00000000" w14:paraId="0000020E">
            <w:pPr>
              <w:numPr>
                <w:ilvl w:val="0"/>
                <w:numId w:val="35"/>
              </w:numPr>
              <w:tabs>
                <w:tab w:val="left" w:leader="none" w:pos="830"/>
              </w:tabs>
              <w:spacing w:before="14" w:lineRule="auto"/>
              <w:ind w:left="830" w:hanging="361"/>
            </w:pPr>
            <w:r w:rsidDel="00000000" w:rsidR="00000000" w:rsidRPr="00000000">
              <w:rPr>
                <w:sz w:val="24"/>
                <w:szCs w:val="24"/>
                <w:rtl w:val="0"/>
              </w:rPr>
              <w:t xml:space="preserve">User will press Add Device to add the new device</w:t>
            </w: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AF-S2: User device is not on default devices list</w:t>
            </w:r>
          </w:p>
          <w:p w:rsidR="00000000" w:rsidDel="00000000" w:rsidP="00000000" w:rsidRDefault="00000000" w:rsidRPr="00000000" w14:paraId="00000211">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presses on the + button the manage devices menu</w:t>
            </w:r>
          </w:p>
          <w:p w:rsidR="00000000" w:rsidDel="00000000" w:rsidP="00000000" w:rsidRDefault="00000000" w:rsidRPr="00000000" w14:paraId="00000212">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830"/>
              </w:tabs>
              <w:spacing w:after="0" w:before="14" w:line="246.99999999999994" w:lineRule="auto"/>
              <w:ind w:left="830" w:right="243"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new menu pop out with Device, Power Usage and Duration of use</w:t>
            </w:r>
          </w:p>
          <w:p w:rsidR="00000000" w:rsidDel="00000000" w:rsidP="00000000" w:rsidRDefault="00000000" w:rsidRPr="00000000" w14:paraId="00000213">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830"/>
              </w:tabs>
              <w:spacing w:after="0" w:before="7" w:line="246.99999999999994" w:lineRule="auto"/>
              <w:ind w:left="830" w:right="135"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first press on device and a drop down of common appliances will appear</w:t>
            </w:r>
          </w:p>
          <w:p w:rsidR="00000000" w:rsidDel="00000000" w:rsidP="00000000" w:rsidRDefault="00000000" w:rsidRPr="00000000" w14:paraId="00000214">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will press on the </w:t>
            </w:r>
            <w:r w:rsidDel="00000000" w:rsidR="00000000" w:rsidRPr="00000000">
              <w:rPr>
                <w:sz w:val="24"/>
                <w:szCs w:val="24"/>
                <w:rtl w:val="0"/>
              </w:rPr>
              <w:t xml:space="preserve">custom</w:t>
            </w:r>
            <w:r w:rsidDel="00000000" w:rsidR="00000000" w:rsidRPr="00000000">
              <w:rPr>
                <w:rtl w:val="0"/>
              </w:rPr>
            </w:r>
          </w:p>
          <w:p w:rsidR="00000000" w:rsidDel="00000000" w:rsidP="00000000" w:rsidRDefault="00000000" w:rsidRPr="00000000" w14:paraId="00000215">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drop down will close</w:t>
            </w:r>
          </w:p>
          <w:p w:rsidR="00000000" w:rsidDel="00000000" w:rsidP="00000000" w:rsidRDefault="00000000" w:rsidRPr="00000000" w14:paraId="00000216">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830"/>
              </w:tabs>
              <w:spacing w:after="0" w:before="10"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value of Power Usage will be </w:t>
            </w:r>
            <w:r w:rsidDel="00000000" w:rsidR="00000000" w:rsidRPr="00000000">
              <w:rPr>
                <w:sz w:val="24"/>
                <w:szCs w:val="24"/>
                <w:rtl w:val="0"/>
              </w:rPr>
              <w:t xml:space="preserve">0</w:t>
            </w:r>
          </w:p>
          <w:p w:rsidR="00000000" w:rsidDel="00000000" w:rsidP="00000000" w:rsidRDefault="00000000" w:rsidRPr="00000000" w14:paraId="00000217">
            <w:pPr>
              <w:numPr>
                <w:ilvl w:val="0"/>
                <w:numId w:val="34"/>
              </w:numPr>
              <w:tabs>
                <w:tab w:val="left" w:leader="none" w:pos="830"/>
              </w:tabs>
              <w:spacing w:before="18" w:line="244" w:lineRule="auto"/>
              <w:ind w:left="830" w:right="216" w:hanging="361"/>
            </w:pPr>
            <w:r w:rsidDel="00000000" w:rsidR="00000000" w:rsidRPr="00000000">
              <w:rPr>
                <w:sz w:val="24"/>
                <w:szCs w:val="24"/>
                <w:rtl w:val="0"/>
              </w:rPr>
              <w:t xml:space="preserve">User will key in device name</w:t>
            </w:r>
          </w:p>
          <w:p w:rsidR="00000000" w:rsidDel="00000000" w:rsidP="00000000" w:rsidRDefault="00000000" w:rsidRPr="00000000" w14:paraId="00000218">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830"/>
              </w:tabs>
              <w:spacing w:after="0" w:before="14" w:line="246.99999999999994" w:lineRule="auto"/>
              <w:ind w:left="830" w:right="858"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presses the box on power usage and an onscreen number pad will appear to allow them to key in the value.</w:t>
            </w:r>
          </w:p>
          <w:p w:rsidR="00000000" w:rsidDel="00000000" w:rsidP="00000000" w:rsidRDefault="00000000" w:rsidRPr="00000000" w14:paraId="00000219">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830"/>
              </w:tabs>
              <w:spacing w:after="0" w:before="6" w:line="246.99999999999994" w:lineRule="auto"/>
              <w:ind w:left="830" w:right="448"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they are okay with it they can press done on the number pad to remove the number pad</w:t>
            </w:r>
          </w:p>
          <w:p w:rsidR="00000000" w:rsidDel="00000000" w:rsidP="00000000" w:rsidRDefault="00000000" w:rsidRPr="00000000" w14:paraId="0000021A">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830"/>
              </w:tabs>
              <w:spacing w:after="0" w:before="7"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will then press on the duration of use</w:t>
            </w:r>
          </w:p>
          <w:p w:rsidR="00000000" w:rsidDel="00000000" w:rsidP="00000000" w:rsidRDefault="00000000" w:rsidRPr="00000000" w14:paraId="0000021B">
            <w:pPr>
              <w:numPr>
                <w:ilvl w:val="0"/>
                <w:numId w:val="34"/>
              </w:numPr>
              <w:tabs>
                <w:tab w:val="left" w:leader="none" w:pos="830"/>
              </w:tabs>
              <w:spacing w:before="7" w:lineRule="auto"/>
              <w:ind w:left="830" w:hanging="361"/>
            </w:pPr>
            <w:r w:rsidDel="00000000" w:rsidR="00000000" w:rsidRPr="00000000">
              <w:rPr>
                <w:sz w:val="24"/>
                <w:szCs w:val="24"/>
                <w:rtl w:val="0"/>
              </w:rPr>
              <w:t xml:space="preserve">User will then key in the value for the duration of use</w:t>
            </w:r>
            <w:r w:rsidDel="00000000" w:rsidR="00000000" w:rsidRPr="00000000">
              <w:rPr>
                <w:rtl w:val="0"/>
              </w:rPr>
            </w:r>
          </w:p>
          <w:p w:rsidR="00000000" w:rsidDel="00000000" w:rsidP="00000000" w:rsidRDefault="00000000" w:rsidRPr="00000000" w14:paraId="0000021C">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will press </w:t>
            </w:r>
            <w:r w:rsidDel="00000000" w:rsidR="00000000" w:rsidRPr="00000000">
              <w:rPr>
                <w:sz w:val="24"/>
                <w:szCs w:val="24"/>
                <w:rtl w:val="0"/>
              </w:rPr>
              <w:t xml:space="preserve">Add Device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add the new device</w:t>
            </w:r>
          </w:p>
        </w:tc>
      </w:tr>
      <w:tr>
        <w:trPr>
          <w:cantSplit w:val="0"/>
          <w:trHeight w:val="1631" w:hRule="atLeast"/>
          <w:tblHeader w:val="0"/>
        </w:trPr>
        <w:tc>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Exceptions:</w:t>
            </w:r>
          </w:p>
        </w:tc>
        <w:tc>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EX-S1: The power usage entered is too large</w:t>
            </w:r>
          </w:p>
          <w:p w:rsidR="00000000" w:rsidDel="00000000" w:rsidP="00000000" w:rsidRDefault="00000000" w:rsidRPr="00000000" w14:paraId="0000021F">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tabs>
                <w:tab w:val="left" w:leader="none" w:pos="830"/>
              </w:tabs>
              <w:spacing w:after="0" w:before="14" w:line="242" w:lineRule="auto"/>
              <w:ind w:left="830" w:right="30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0"/>
              </w:sdtPr>
              <w:sdtContent>
                <w:commentRangeStart w:id="0"/>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displays an error message that Power usage exceeds the maximum limit of watts.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220">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tabs>
                <w:tab w:val="left" w:leader="none" w:pos="830"/>
              </w:tabs>
              <w:spacing w:after="0" w:before="18" w:line="242" w:lineRule="auto"/>
              <w:ind w:left="830" w:right="583"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is advised to adjust the power usage value to a valid range and attempt to add the device again.</w:t>
            </w:r>
          </w:p>
        </w:tc>
      </w:tr>
      <w:tr>
        <w:trPr>
          <w:cantSplit w:val="0"/>
          <w:trHeight w:val="489" w:hRule="atLeast"/>
          <w:tblHeader w:val="0"/>
        </w:trPr>
        <w:tc>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w:t>
            </w:r>
          </w:p>
        </w:tc>
        <w:tc>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Device Management</w:t>
            </w:r>
          </w:p>
        </w:tc>
      </w:tr>
    </w:tbl>
    <w:p w:rsidR="00000000" w:rsidDel="00000000" w:rsidP="00000000" w:rsidRDefault="00000000" w:rsidRPr="00000000" w14:paraId="00000223">
      <w:pPr>
        <w:rPr>
          <w:sz w:val="24"/>
          <w:szCs w:val="24"/>
        </w:rPr>
        <w:sectPr>
          <w:type w:val="continuous"/>
          <w:pgSz w:h="15840" w:w="12240" w:orient="portrait"/>
          <w:pgMar w:bottom="1522" w:top="1420" w:left="1180" w:right="1280" w:header="0" w:footer="753"/>
        </w:sect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26"/>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770" w:hRule="atLeast"/>
          <w:tblHeader w:val="0"/>
        </w:trPr>
        <w:tc>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6.99999999999994"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Requirements:</w:t>
            </w:r>
          </w:p>
        </w:tc>
        <w:tc>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is already in the manage my device menu</w:t>
            </w:r>
          </w:p>
        </w:tc>
      </w:tr>
      <w:tr>
        <w:trPr>
          <w:cantSplit w:val="0"/>
          <w:trHeight w:val="470" w:hRule="atLeast"/>
          <w:tblHeader w:val="0"/>
        </w:trPr>
        <w:tc>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w:t>
            </w:r>
          </w:p>
        </w:tc>
        <w:tc>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default power consumption value using the database</w:t>
            </w:r>
          </w:p>
        </w:tc>
      </w:tr>
      <w:tr>
        <w:trPr>
          <w:cantSplit w:val="0"/>
          <w:trHeight w:val="490" w:hRule="atLeast"/>
          <w:tblHeader w:val="0"/>
        </w:trPr>
        <w:tc>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&amp; Issues:</w:t>
            </w:r>
          </w:p>
        </w:tc>
        <w:tc>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22B">
      <w:pPr>
        <w:rPr>
          <w:b w:val="1"/>
          <w:sz w:val="20"/>
          <w:szCs w:val="20"/>
        </w:rPr>
      </w:pPr>
      <w:r w:rsidDel="00000000" w:rsidR="00000000" w:rsidRPr="00000000">
        <w:rPr>
          <w:rtl w:val="0"/>
        </w:rPr>
      </w:r>
    </w:p>
    <w:p w:rsidR="00000000" w:rsidDel="00000000" w:rsidP="00000000" w:rsidRDefault="00000000" w:rsidRPr="00000000" w14:paraId="0000022C">
      <w:pPr>
        <w:rPr>
          <w:b w:val="1"/>
          <w:sz w:val="20"/>
          <w:szCs w:val="20"/>
        </w:rPr>
      </w:pPr>
      <w:r w:rsidDel="00000000" w:rsidR="00000000" w:rsidRPr="00000000">
        <w:rPr>
          <w:rtl w:val="0"/>
        </w:rPr>
      </w:r>
    </w:p>
    <w:p w:rsidR="00000000" w:rsidDel="00000000" w:rsidP="00000000" w:rsidRDefault="00000000" w:rsidRPr="00000000" w14:paraId="0000022D">
      <w:pPr>
        <w:spacing w:after="1" w:before="191" w:lineRule="auto"/>
        <w:rPr>
          <w:b w:val="1"/>
          <w:sz w:val="20"/>
          <w:szCs w:val="20"/>
        </w:rPr>
      </w:pPr>
      <w:r w:rsidDel="00000000" w:rsidR="00000000" w:rsidRPr="00000000">
        <w:rPr>
          <w:rtl w:val="0"/>
        </w:rPr>
      </w:r>
    </w:p>
    <w:tbl>
      <w:tblPr>
        <w:tblStyle w:val="Table27"/>
        <w:tblW w:w="9343.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41"/>
        <w:gridCol w:w="2481"/>
        <w:gridCol w:w="1600"/>
        <w:gridCol w:w="3221"/>
        <w:tblGridChange w:id="0">
          <w:tblGrid>
            <w:gridCol w:w="2041"/>
            <w:gridCol w:w="2481"/>
            <w:gridCol w:w="1600"/>
            <w:gridCol w:w="3221"/>
          </w:tblGrid>
        </w:tblGridChange>
      </w:tblGrid>
      <w:tr>
        <w:trPr>
          <w:cantSplit w:val="0"/>
          <w:trHeight w:val="465" w:hRule="atLeast"/>
          <w:tblHeader w:val="0"/>
        </w:trPr>
        <w:tc>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ID:</w:t>
            </w:r>
          </w:p>
        </w:tc>
        <w:tc>
          <w:tcPr>
            <w:gridSpan w:val="3"/>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r>
        <w:trPr>
          <w:cantSplit w:val="0"/>
          <w:trHeight w:val="490" w:hRule="atLeast"/>
          <w:tblHeader w:val="0"/>
        </w:trPr>
        <w:tc>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Name:</w:t>
            </w:r>
          </w:p>
        </w:tc>
        <w:tc>
          <w:tcPr>
            <w:gridSpan w:val="3"/>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 Device</w:t>
            </w:r>
          </w:p>
        </w:tc>
      </w:tr>
      <w:tr>
        <w:trPr>
          <w:cantSplit w:val="0"/>
          <w:trHeight w:val="770" w:hRule="atLeast"/>
          <w:tblHeader w:val="0"/>
        </w:trPr>
        <w:tc>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By:</w:t>
            </w:r>
          </w:p>
        </w:tc>
        <w:tc>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Tan Zhe Kai</w:t>
            </w:r>
          </w:p>
        </w:tc>
        <w:tc>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52.00000000000003" w:lineRule="auto"/>
              <w:ind w:left="115" w:right="1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Updated By:</w:t>
            </w:r>
          </w:p>
        </w:tc>
        <w:tc>
          <w:tcPr/>
          <w:p w:rsidR="00000000" w:rsidDel="00000000" w:rsidP="00000000" w:rsidRDefault="00000000" w:rsidRPr="00000000" w14:paraId="00000239">
            <w:pPr>
              <w:spacing w:before="96" w:lineRule="auto"/>
              <w:ind w:left="120" w:firstLine="0"/>
              <w:rPr>
                <w:sz w:val="24"/>
                <w:szCs w:val="24"/>
              </w:rPr>
            </w:pPr>
            <w:r w:rsidDel="00000000" w:rsidR="00000000" w:rsidRPr="00000000">
              <w:rPr>
                <w:sz w:val="24"/>
                <w:szCs w:val="24"/>
                <w:rtl w:val="0"/>
              </w:rPr>
              <w:t xml:space="preserve">Zhi Hen</w:t>
            </w:r>
          </w:p>
        </w:tc>
      </w:tr>
      <w:tr>
        <w:trPr>
          <w:cantSplit w:val="0"/>
          <w:trHeight w:val="770" w:hRule="atLeast"/>
          <w:tblHeader w:val="0"/>
        </w:trPr>
        <w:tc>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Created:</w:t>
            </w:r>
          </w:p>
        </w:tc>
        <w:tc>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20/09/2024</w:t>
            </w:r>
          </w:p>
        </w:tc>
        <w:tc>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52.00000000000003" w:lineRule="auto"/>
              <w:ind w:left="115" w:right="5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Last Updated:</w:t>
            </w:r>
          </w:p>
        </w:tc>
        <w:tc>
          <w:tcPr/>
          <w:p w:rsidR="00000000" w:rsidDel="00000000" w:rsidP="00000000" w:rsidRDefault="00000000" w:rsidRPr="00000000" w14:paraId="0000023D">
            <w:pPr>
              <w:spacing w:before="96" w:lineRule="auto"/>
              <w:ind w:left="12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06/11/2024</w:t>
            </w:r>
            <w:r w:rsidDel="00000000" w:rsidR="00000000" w:rsidRPr="00000000">
              <w:rPr>
                <w:rtl w:val="0"/>
              </w:rPr>
            </w:r>
          </w:p>
        </w:tc>
      </w:tr>
    </w:tbl>
    <w:p w:rsidR="00000000" w:rsidDel="00000000" w:rsidP="00000000" w:rsidRDefault="00000000" w:rsidRPr="00000000" w14:paraId="0000023E">
      <w:pPr>
        <w:spacing w:after="1" w:before="50" w:lineRule="auto"/>
        <w:rPr>
          <w:b w:val="1"/>
          <w:sz w:val="20"/>
          <w:szCs w:val="20"/>
        </w:rPr>
      </w:pPr>
      <w:r w:rsidDel="00000000" w:rsidR="00000000" w:rsidRPr="00000000">
        <w:rPr>
          <w:rtl w:val="0"/>
        </w:rPr>
      </w:r>
    </w:p>
    <w:tbl>
      <w:tblPr>
        <w:tblStyle w:val="Table28"/>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490" w:hRule="atLeast"/>
          <w:tblHeader w:val="0"/>
        </w:trPr>
        <w:tc>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Database</w:t>
            </w:r>
          </w:p>
        </w:tc>
      </w:tr>
      <w:tr>
        <w:trPr>
          <w:cantSplit w:val="0"/>
          <w:trHeight w:val="770" w:hRule="atLeast"/>
          <w:tblHeader w:val="0"/>
        </w:trPr>
        <w:tc>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6.99999999999994"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use case allows users to remove an existing device from the list of devices.</w:t>
            </w:r>
          </w:p>
        </w:tc>
      </w:tr>
      <w:tr>
        <w:trPr>
          <w:cantSplit w:val="0"/>
          <w:trHeight w:val="490" w:hRule="atLeast"/>
          <w:tblHeader w:val="0"/>
        </w:trPr>
        <w:tc>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Preconditions:</w:t>
            </w:r>
          </w:p>
        </w:tc>
        <w:tc>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is in the manage devices menu.</w:t>
            </w:r>
          </w:p>
        </w:tc>
      </w:tr>
      <w:tr>
        <w:trPr>
          <w:cantSplit w:val="0"/>
          <w:trHeight w:val="470" w:hRule="atLeast"/>
          <w:tblHeader w:val="0"/>
        </w:trPr>
        <w:tc>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Postconditions:</w:t>
            </w:r>
          </w:p>
        </w:tc>
        <w:tc>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device will be removed from the list of devices</w:t>
            </w:r>
          </w:p>
        </w:tc>
      </w:tr>
      <w:tr>
        <w:trPr>
          <w:cantSplit w:val="0"/>
          <w:trHeight w:val="485" w:hRule="atLeast"/>
          <w:tblHeader w:val="0"/>
        </w:trPr>
        <w:tc>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cantSplit w:val="0"/>
          <w:trHeight w:val="490" w:hRule="atLeast"/>
          <w:tblHeader w:val="0"/>
        </w:trPr>
        <w:tc>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of Use:</w:t>
            </w:r>
          </w:p>
        </w:tc>
        <w:tc>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Anytime the user wishes to remove a device</w:t>
            </w:r>
          </w:p>
        </w:tc>
      </w:tr>
      <w:tr>
        <w:trPr>
          <w:cantSplit w:val="0"/>
          <w:trHeight w:val="2210" w:hRule="atLeast"/>
          <w:tblHeader w:val="0"/>
        </w:trPr>
        <w:tc>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 of Events:</w:t>
            </w:r>
          </w:p>
        </w:tc>
        <w:tc>
          <w:tcPr/>
          <w:p w:rsidR="00000000" w:rsidDel="00000000" w:rsidP="00000000" w:rsidRDefault="00000000" w:rsidRPr="00000000" w14:paraId="0000024C">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tabs>
                <w:tab w:val="left" w:leader="none" w:pos="830"/>
              </w:tabs>
              <w:spacing w:after="0" w:before="86"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clicks </w:t>
            </w:r>
            <w:r w:rsidDel="00000000" w:rsidR="00000000" w:rsidRPr="00000000">
              <w:rPr>
                <w:sz w:val="24"/>
                <w:szCs w:val="24"/>
                <w:rtl w:val="0"/>
              </w:rPr>
              <w:t xml:space="preserve">on the manage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devices button.</w:t>
            </w:r>
          </w:p>
          <w:p w:rsidR="00000000" w:rsidDel="00000000" w:rsidP="00000000" w:rsidRDefault="00000000" w:rsidRPr="00000000" w14:paraId="0000024D">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w:t>
            </w:r>
            <w:r w:rsidDel="00000000" w:rsidR="00000000" w:rsidRPr="00000000">
              <w:rPr>
                <w:sz w:val="24"/>
                <w:szCs w:val="24"/>
                <w:rtl w:val="0"/>
              </w:rPr>
              <w:t xml:space="preserve">press on Remove option on the device</w:t>
            </w:r>
            <w:r w:rsidDel="00000000" w:rsidR="00000000" w:rsidRPr="00000000">
              <w:rPr>
                <w:rtl w:val="0"/>
              </w:rPr>
            </w:r>
          </w:p>
          <w:p w:rsidR="00000000" w:rsidDel="00000000" w:rsidP="00000000" w:rsidRDefault="00000000" w:rsidRPr="00000000" w14:paraId="0000024E">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tabs>
                <w:tab w:val="left" w:leader="none" w:pos="830"/>
              </w:tabs>
              <w:spacing w:after="0" w:before="7" w:line="246.99999999999994" w:lineRule="auto"/>
              <w:ind w:left="830" w:right="128"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device is removed from the list of devices and updates the database.</w:t>
            </w:r>
          </w:p>
        </w:tc>
      </w:tr>
      <w:tr>
        <w:trPr>
          <w:cantSplit w:val="0"/>
          <w:trHeight w:val="1630" w:hRule="atLeast"/>
          <w:tblHeader w:val="0"/>
        </w:trPr>
        <w:tc>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Flows:</w:t>
            </w:r>
          </w:p>
        </w:tc>
        <w:tc>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
              </w:sdtPr>
              <w:sdtContent>
                <w:commentRangeStart w:id="1"/>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AF-S1: User decides not to remove upon confirmation.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251">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leader="none" w:pos="830"/>
              </w:tabs>
              <w:spacing w:after="0" w:before="14" w:line="246.99999999999994" w:lineRule="auto"/>
              <w:ind w:left="830" w:right="1263"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clicks on the ‘Dustbin’ icon while editing device information.</w:t>
            </w:r>
          </w:p>
          <w:p w:rsidR="00000000" w:rsidDel="00000000" w:rsidP="00000000" w:rsidRDefault="00000000" w:rsidRPr="00000000" w14:paraId="00000252">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leader="none" w:pos="830"/>
              </w:tabs>
              <w:spacing w:after="0" w:before="7" w:line="246.99999999999994" w:lineRule="auto"/>
              <w:ind w:left="830" w:right="871"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confirmation message pops up for the user to confirm removal of device.</w:t>
            </w:r>
          </w:p>
        </w:tc>
      </w:tr>
    </w:tbl>
    <w:p w:rsidR="00000000" w:rsidDel="00000000" w:rsidP="00000000" w:rsidRDefault="00000000" w:rsidRPr="00000000" w14:paraId="00000253">
      <w:pPr>
        <w:spacing w:line="246.99999999999994" w:lineRule="auto"/>
        <w:rPr>
          <w:sz w:val="24"/>
          <w:szCs w:val="24"/>
        </w:rPr>
        <w:sectPr>
          <w:type w:val="continuous"/>
          <w:pgSz w:h="15840" w:w="12240" w:orient="portrait"/>
          <w:pgMar w:bottom="940" w:top="1420" w:left="1180" w:right="1280" w:header="0" w:footer="753"/>
        </w:sect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29"/>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1050" w:hRule="atLeast"/>
          <w:tblHeader w:val="0"/>
        </w:trPr>
        <w:tc>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56">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leader="none" w:pos="830"/>
              </w:tabs>
              <w:spacing w:after="0" w:before="86"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clicks on cancel to not remove device.</w:t>
            </w:r>
          </w:p>
          <w:p w:rsidR="00000000" w:rsidDel="00000000" w:rsidP="00000000" w:rsidRDefault="00000000" w:rsidRPr="00000000" w14:paraId="00000257">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leader="none" w:pos="830"/>
              </w:tabs>
              <w:spacing w:after="0" w:before="9"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device information remains in the device list and database.</w:t>
            </w:r>
          </w:p>
        </w:tc>
      </w:tr>
      <w:tr>
        <w:trPr>
          <w:cantSplit w:val="0"/>
          <w:trHeight w:val="1630" w:hRule="atLeast"/>
          <w:tblHeader w:val="0"/>
        </w:trPr>
        <w:tc>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Exceptions:</w:t>
            </w:r>
          </w:p>
        </w:tc>
        <w:tc>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EX-S1: System error when removing device.</w:t>
            </w:r>
          </w:p>
          <w:p w:rsidR="00000000" w:rsidDel="00000000" w:rsidP="00000000" w:rsidRDefault="00000000" w:rsidRPr="00000000" w14:paraId="0000025A">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confirms to remove device on confirmation message pop-up.</w:t>
            </w:r>
          </w:p>
          <w:p w:rsidR="00000000" w:rsidDel="00000000" w:rsidP="00000000" w:rsidRDefault="00000000" w:rsidRPr="00000000" w14:paraId="0000025B">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displays an error message for failure to remove device.</w:t>
            </w:r>
          </w:p>
          <w:p w:rsidR="00000000" w:rsidDel="00000000" w:rsidP="00000000" w:rsidRDefault="00000000" w:rsidRPr="00000000" w14:paraId="0000025C">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leader="none" w:pos="830"/>
              </w:tabs>
              <w:spacing w:after="0" w:before="9"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has to acknowledge the error message by clicking on “Ok”.</w:t>
            </w:r>
          </w:p>
          <w:p w:rsidR="00000000" w:rsidDel="00000000" w:rsidP="00000000" w:rsidRDefault="00000000" w:rsidRPr="00000000" w14:paraId="0000025D">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retains device information in the database.</w:t>
            </w:r>
          </w:p>
        </w:tc>
      </w:tr>
      <w:tr>
        <w:trPr>
          <w:cantSplit w:val="0"/>
          <w:trHeight w:val="490" w:hRule="atLeast"/>
          <w:tblHeader w:val="0"/>
        </w:trPr>
        <w:tc>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w:t>
            </w:r>
          </w:p>
        </w:tc>
        <w:tc>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Device Management</w:t>
            </w:r>
          </w:p>
        </w:tc>
      </w:tr>
      <w:tr>
        <w:trPr>
          <w:cantSplit w:val="0"/>
          <w:trHeight w:val="770" w:hRule="atLeast"/>
          <w:tblHeader w:val="0"/>
        </w:trPr>
        <w:tc>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6.99999999999994"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Requirements:</w:t>
            </w:r>
          </w:p>
        </w:tc>
        <w:tc>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is already in the manage my device menu</w:t>
            </w:r>
          </w:p>
        </w:tc>
      </w:tr>
      <w:tr>
        <w:trPr>
          <w:cantSplit w:val="0"/>
          <w:trHeight w:val="485" w:hRule="atLeast"/>
          <w:tblHeader w:val="0"/>
        </w:trPr>
        <w:tc>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w:t>
            </w:r>
          </w:p>
        </w:tc>
        <w:tc>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cantSplit w:val="0"/>
          <w:trHeight w:val="470" w:hRule="atLeast"/>
          <w:tblHeader w:val="0"/>
        </w:trPr>
        <w:tc>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&amp; Issues:</w:t>
            </w:r>
          </w:p>
        </w:tc>
        <w:tc>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266">
      <w:pPr>
        <w:rPr>
          <w:b w:val="1"/>
          <w:sz w:val="20"/>
          <w:szCs w:val="20"/>
        </w:rPr>
      </w:pPr>
      <w:r w:rsidDel="00000000" w:rsidR="00000000" w:rsidRPr="00000000">
        <w:rPr>
          <w:rtl w:val="0"/>
        </w:rPr>
      </w:r>
    </w:p>
    <w:p w:rsidR="00000000" w:rsidDel="00000000" w:rsidP="00000000" w:rsidRDefault="00000000" w:rsidRPr="00000000" w14:paraId="00000267">
      <w:pPr>
        <w:rPr>
          <w:b w:val="1"/>
          <w:sz w:val="20"/>
          <w:szCs w:val="20"/>
        </w:rPr>
      </w:pPr>
      <w:r w:rsidDel="00000000" w:rsidR="00000000" w:rsidRPr="00000000">
        <w:rPr>
          <w:rtl w:val="0"/>
        </w:rPr>
      </w:r>
    </w:p>
    <w:p w:rsidR="00000000" w:rsidDel="00000000" w:rsidP="00000000" w:rsidRDefault="00000000" w:rsidRPr="00000000" w14:paraId="00000268">
      <w:pPr>
        <w:spacing w:before="192" w:lineRule="auto"/>
        <w:rPr>
          <w:b w:val="1"/>
          <w:sz w:val="20"/>
          <w:szCs w:val="20"/>
        </w:rPr>
      </w:pPr>
      <w:r w:rsidDel="00000000" w:rsidR="00000000" w:rsidRPr="00000000">
        <w:rPr>
          <w:rtl w:val="0"/>
        </w:rPr>
      </w:r>
    </w:p>
    <w:tbl>
      <w:tblPr>
        <w:tblStyle w:val="Table30"/>
        <w:tblW w:w="9343.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41"/>
        <w:gridCol w:w="2481"/>
        <w:gridCol w:w="1600"/>
        <w:gridCol w:w="3221"/>
        <w:tblGridChange w:id="0">
          <w:tblGrid>
            <w:gridCol w:w="2041"/>
            <w:gridCol w:w="2481"/>
            <w:gridCol w:w="1600"/>
            <w:gridCol w:w="3221"/>
          </w:tblGrid>
        </w:tblGridChange>
      </w:tblGrid>
      <w:tr>
        <w:trPr>
          <w:cantSplit w:val="0"/>
          <w:trHeight w:val="490" w:hRule="atLeast"/>
          <w:tblHeader w:val="0"/>
        </w:trPr>
        <w:tc>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ID:</w:t>
            </w:r>
          </w:p>
        </w:tc>
        <w:tc>
          <w:tcPr>
            <w:gridSpan w:val="3"/>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r>
      <w:tr>
        <w:trPr>
          <w:cantSplit w:val="0"/>
          <w:trHeight w:val="470" w:hRule="atLeast"/>
          <w:tblHeader w:val="0"/>
        </w:trPr>
        <w:tc>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Name:</w:t>
            </w:r>
          </w:p>
        </w:tc>
        <w:tc>
          <w:tcPr>
            <w:gridSpan w:val="3"/>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Electrical Consumption Calculation</w:t>
            </w:r>
          </w:p>
        </w:tc>
      </w:tr>
      <w:tr>
        <w:trPr>
          <w:cantSplit w:val="0"/>
          <w:trHeight w:val="790" w:hRule="atLeast"/>
          <w:tblHeader w:val="0"/>
        </w:trPr>
        <w:tc>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By:</w:t>
            </w:r>
          </w:p>
        </w:tc>
        <w:tc>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Zhi Hen</w:t>
            </w:r>
          </w:p>
        </w:tc>
        <w:tc>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6.99999999999994" w:lineRule="auto"/>
              <w:ind w:left="115" w:right="1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Updated By:</w:t>
            </w:r>
          </w:p>
        </w:tc>
        <w:tc>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Zhi Hen</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Created:</w:t>
            </w:r>
          </w:p>
        </w:tc>
        <w:tc>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30/8/2024</w:t>
            </w:r>
          </w:p>
        </w:tc>
        <w:tc>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6.99999999999994" w:lineRule="auto"/>
              <w:ind w:left="115" w:right="5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Last Updated:</w:t>
            </w:r>
          </w:p>
        </w:tc>
        <w:tc>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29/10/2024</w:t>
            </w:r>
            <w:r w:rsidDel="00000000" w:rsidR="00000000" w:rsidRPr="00000000">
              <w:rPr>
                <w:rtl w:val="0"/>
              </w:rPr>
            </w:r>
          </w:p>
        </w:tc>
      </w:tr>
    </w:tbl>
    <w:p w:rsidR="00000000" w:rsidDel="00000000" w:rsidP="00000000" w:rsidRDefault="00000000" w:rsidRPr="00000000" w14:paraId="00000279">
      <w:pPr>
        <w:spacing w:before="51" w:lineRule="auto"/>
        <w:rPr>
          <w:b w:val="1"/>
          <w:sz w:val="20"/>
          <w:szCs w:val="20"/>
        </w:rPr>
      </w:pPr>
      <w:r w:rsidDel="00000000" w:rsidR="00000000" w:rsidRPr="00000000">
        <w:rPr>
          <w:rtl w:val="0"/>
        </w:rPr>
      </w:r>
    </w:p>
    <w:tbl>
      <w:tblPr>
        <w:tblStyle w:val="Table31"/>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469" w:hRule="atLeast"/>
          <w:tblHeader w:val="0"/>
        </w:trPr>
        <w:tc>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Database</w:t>
            </w:r>
          </w:p>
        </w:tc>
      </w:tr>
      <w:tr>
        <w:trPr>
          <w:cantSplit w:val="0"/>
          <w:trHeight w:val="1350" w:hRule="atLeast"/>
          <w:tblHeader w:val="0"/>
        </w:trPr>
        <w:tc>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9" w:lineRule="auto"/>
              <w:ind w:left="110" w:right="1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parameters the User has provided, the app will calculate and give the user an overview of their energy consumption. They will be able to see an estimate of average energy consumption, which appliances are drawing the most electricity, the estimated electricity bill</w:t>
            </w:r>
            <w:r w:rsidDel="00000000" w:rsidR="00000000" w:rsidRPr="00000000">
              <w:rPr>
                <w:sz w:val="24"/>
                <w:szCs w:val="24"/>
                <w:rtl w:val="0"/>
              </w:rPr>
              <w:t xml:space="preserve">.</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Preconditions:</w:t>
            </w:r>
          </w:p>
        </w:tc>
        <w:tc>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2" w:lineRule="auto"/>
              <w:ind w:left="110" w:right="1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must have keyed in all of the required parameters and is on the device management menu</w:t>
            </w:r>
          </w:p>
        </w:tc>
      </w:tr>
      <w:tr>
        <w:trPr>
          <w:cantSplit w:val="0"/>
          <w:trHeight w:val="490" w:hRule="atLeast"/>
          <w:tblHeader w:val="0"/>
        </w:trPr>
        <w:tc>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Postconditions:</w:t>
            </w:r>
          </w:p>
        </w:tc>
        <w:tc>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calculation is saved and displayed on dashboard</w:t>
            </w:r>
          </w:p>
        </w:tc>
      </w:tr>
      <w:tr>
        <w:trPr>
          <w:cantSplit w:val="0"/>
          <w:trHeight w:val="489" w:hRule="atLeast"/>
          <w:tblHeader w:val="0"/>
        </w:trPr>
        <w:tc>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bl>
    <w:p w:rsidR="00000000" w:rsidDel="00000000" w:rsidP="00000000" w:rsidRDefault="00000000" w:rsidRPr="00000000" w14:paraId="00000284">
      <w:pPr>
        <w:rPr>
          <w:sz w:val="24"/>
          <w:szCs w:val="24"/>
        </w:rPr>
        <w:sectPr>
          <w:type w:val="continuous"/>
          <w:pgSz w:h="15840" w:w="12240" w:orient="portrait"/>
          <w:pgMar w:bottom="1498" w:top="1420" w:left="1180" w:right="1280" w:header="0" w:footer="753"/>
        </w:sect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32"/>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470" w:hRule="atLeast"/>
          <w:tblHeader w:val="0"/>
        </w:trPr>
        <w:tc>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of Use:</w:t>
            </w:r>
          </w:p>
        </w:tc>
        <w:tc>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Everytime calculation is required</w:t>
            </w:r>
          </w:p>
        </w:tc>
      </w:tr>
      <w:tr>
        <w:trPr>
          <w:cantSplit w:val="0"/>
          <w:trHeight w:val="2791" w:hRule="atLeast"/>
          <w:tblHeader w:val="0"/>
        </w:trPr>
        <w:tc>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 of Events:</w:t>
            </w:r>
          </w:p>
        </w:tc>
        <w:tc>
          <w:tcPr/>
          <w:p w:rsidR="00000000" w:rsidDel="00000000" w:rsidP="00000000" w:rsidRDefault="00000000" w:rsidRPr="00000000" w14:paraId="00000289">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830"/>
              </w:tabs>
              <w:spacing w:after="0" w:before="96" w:line="246.99999999999994" w:lineRule="auto"/>
              <w:ind w:left="830" w:right="508"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navigate to the device management menu to review and adjust device parameters.</w:t>
            </w:r>
          </w:p>
          <w:p w:rsidR="00000000" w:rsidDel="00000000" w:rsidP="00000000" w:rsidRDefault="00000000" w:rsidRPr="00000000" w14:paraId="0000028A">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830"/>
              </w:tabs>
              <w:spacing w:after="0" w:before="14" w:line="246.99999999999994" w:lineRule="auto"/>
              <w:ind w:left="830" w:right="522"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calculates total energy usage based on updated device parameters.</w:t>
            </w:r>
          </w:p>
          <w:p w:rsidR="00000000" w:rsidDel="00000000" w:rsidP="00000000" w:rsidRDefault="00000000" w:rsidRPr="00000000" w14:paraId="0000028B">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830"/>
              </w:tabs>
              <w:spacing w:after="0" w:before="14" w:line="246.99999999999994" w:lineRule="auto"/>
              <w:ind w:left="830" w:right="522" w:hanging="361"/>
              <w:jc w:val="left"/>
              <w:rPr>
                <w:sz w:val="24"/>
                <w:szCs w:val="24"/>
                <w:u w:val="none"/>
              </w:rPr>
            </w:pPr>
            <w:r w:rsidDel="00000000" w:rsidR="00000000" w:rsidRPr="00000000">
              <w:rPr>
                <w:sz w:val="24"/>
                <w:szCs w:val="24"/>
                <w:rtl w:val="0"/>
              </w:rPr>
              <w:t xml:space="preserve">User will go back to the dashboard</w:t>
            </w:r>
          </w:p>
          <w:p w:rsidR="00000000" w:rsidDel="00000000" w:rsidP="00000000" w:rsidRDefault="00000000" w:rsidRPr="00000000" w14:paraId="0000028C">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830"/>
              </w:tabs>
              <w:spacing w:after="0" w:before="6" w:line="246.99999999999994" w:lineRule="auto"/>
              <w:ind w:left="830" w:right="268"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dashboard refreshes to display new values and graphs showing the new energy distribution.</w:t>
            </w:r>
          </w:p>
        </w:tc>
      </w:tr>
      <w:tr>
        <w:trPr>
          <w:cantSplit w:val="0"/>
          <w:trHeight w:val="3370" w:hRule="atLeast"/>
          <w:tblHeader w:val="0"/>
        </w:trPr>
        <w:tc>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Flows:</w:t>
            </w:r>
          </w:p>
        </w:tc>
        <w:tc>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AF-S1: User modifies parameters before final calculation</w:t>
            </w:r>
          </w:p>
          <w:p w:rsidR="00000000" w:rsidDel="00000000" w:rsidP="00000000" w:rsidRDefault="00000000" w:rsidRPr="00000000" w14:paraId="0000028F">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830"/>
              </w:tabs>
              <w:spacing w:after="0" w:before="9"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navigates to the device management menu.</w:t>
            </w:r>
          </w:p>
          <w:p w:rsidR="00000000" w:rsidDel="00000000" w:rsidP="00000000" w:rsidRDefault="00000000" w:rsidRPr="00000000" w14:paraId="00000290">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adjusts one or more parameters related to the devices</w:t>
            </w:r>
          </w:p>
          <w:p w:rsidR="00000000" w:rsidDel="00000000" w:rsidP="00000000" w:rsidRDefault="00000000" w:rsidRPr="00000000" w14:paraId="00000291">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830"/>
              </w:tabs>
              <w:spacing w:after="0" w:before="13"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recalculates the values based on the new inputs.</w:t>
            </w:r>
          </w:p>
          <w:p w:rsidR="00000000" w:rsidDel="00000000" w:rsidP="00000000" w:rsidRDefault="00000000" w:rsidRPr="00000000" w14:paraId="00000292">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dashboard updates to reflect the new calculation results.</w:t>
            </w:r>
          </w:p>
          <w:p w:rsidR="00000000" w:rsidDel="00000000" w:rsidP="00000000" w:rsidRDefault="00000000" w:rsidRPr="00000000" w14:paraId="00000293">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830"/>
              </w:tabs>
              <w:spacing w:after="0" w:before="14" w:line="246.99999999999994" w:lineRule="auto"/>
              <w:ind w:left="830" w:right="508"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satisfied, </w:t>
            </w:r>
            <w:r w:rsidDel="00000000" w:rsidR="00000000" w:rsidRPr="00000000">
              <w:rPr>
                <w:sz w:val="24"/>
                <w:szCs w:val="24"/>
                <w:rtl w:val="0"/>
              </w:rPr>
              <w:t xml:space="preserve">the user can go back to the main menu. If not,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w:t>
            </w:r>
            <w:r w:rsidDel="00000000" w:rsidR="00000000" w:rsidRPr="00000000">
              <w:rPr>
                <w:sz w:val="24"/>
                <w:szCs w:val="24"/>
                <w:rtl w:val="0"/>
              </w:rPr>
              <w:t xml:space="preserve">can continue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adjust parameters if further refinement is needed. </w:t>
            </w:r>
          </w:p>
          <w:p w:rsidR="00000000" w:rsidDel="00000000" w:rsidP="00000000" w:rsidRDefault="00000000" w:rsidRPr="00000000" w14:paraId="00000294">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830"/>
              </w:tabs>
              <w:spacing w:after="0" w:before="2"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to step 1</w:t>
            </w:r>
          </w:p>
        </w:tc>
      </w:tr>
      <w:tr>
        <w:trPr>
          <w:cantSplit w:val="0"/>
          <w:trHeight w:val="5091" w:hRule="atLeast"/>
          <w:tblHeader w:val="0"/>
        </w:trPr>
        <w:tc>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Exceptions:</w:t>
            </w:r>
          </w:p>
        </w:tc>
        <w:tc>
          <w:tcPr/>
          <w:sdt>
            <w:sdtPr>
              <w:tag w:val="goog_rdk_4"/>
            </w:sdtPr>
            <w:sdtContent>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del w:author="Enco gt" w:id="0" w:date="2024-11-05T17:20:45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
                  </w:sdtPr>
                  <w:sdtContent>
                    <w:del w:author="Enco gt" w:id="0" w:date="2024-11-05T17:20:4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EX-S1: </w:delTex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System unable to calculate due to missing data</w:delText>
                      </w:r>
                      <w:r w:rsidDel="00000000" w:rsidR="00000000" w:rsidRPr="00000000">
                        <w:rPr>
                          <w:rtl w:val="0"/>
                        </w:rPr>
                      </w:r>
                    </w:del>
                  </w:sdtContent>
                </w:sdt>
              </w:p>
            </w:sdtContent>
          </w:sdt>
          <w:sdt>
            <w:sdtPr>
              <w:tag w:val="goog_rdk_6"/>
            </w:sdtPr>
            <w:sdtContent>
              <w:p w:rsidR="00000000" w:rsidDel="00000000" w:rsidP="00000000" w:rsidRDefault="00000000" w:rsidRPr="00000000" w14:paraId="00000297">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830"/>
                  </w:tabs>
                  <w:spacing w:after="0" w:before="14" w:line="246.99999999999994" w:lineRule="auto"/>
                  <w:ind w:left="830" w:right="609" w:hanging="361"/>
                  <w:jc w:val="left"/>
                  <w:rPr>
                    <w:del w:author="Enco gt" w:id="0" w:date="2024-11-05T17:20:45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
                  </w:sdtPr>
                  <w:sdtContent>
                    <w:del w:author="Enco gt" w:id="0" w:date="2024-11-05T17:20:4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User presses "Calculate" but has not completed all necessary input fields.</w:delText>
                      </w:r>
                    </w:del>
                  </w:sdtContent>
                </w:sdt>
              </w:p>
            </w:sdtContent>
          </w:sdt>
          <w:sdt>
            <w:sdtPr>
              <w:tag w:val="goog_rdk_8"/>
            </w:sdtPr>
            <w:sdtContent>
              <w:p w:rsidR="00000000" w:rsidDel="00000000" w:rsidP="00000000" w:rsidRDefault="00000000" w:rsidRPr="00000000" w14:paraId="00000298">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830"/>
                  </w:tabs>
                  <w:spacing w:after="0" w:before="7" w:line="240" w:lineRule="auto"/>
                  <w:ind w:left="830" w:right="0" w:hanging="360"/>
                  <w:jc w:val="left"/>
                  <w:rPr>
                    <w:del w:author="Enco gt" w:id="0" w:date="2024-11-05T17:20:45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7"/>
                  </w:sdtPr>
                  <w:sdtContent>
                    <w:del w:author="Enco gt" w:id="0" w:date="2024-11-05T17:20:4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The system checks for completeness and finds missing data.</w:delText>
                      </w:r>
                    </w:del>
                  </w:sdtContent>
                </w:sdt>
              </w:p>
            </w:sdtContent>
          </w:sdt>
          <w:sdt>
            <w:sdtPr>
              <w:tag w:val="goog_rdk_10"/>
            </w:sdtPr>
            <w:sdtContent>
              <w:p w:rsidR="00000000" w:rsidDel="00000000" w:rsidP="00000000" w:rsidRDefault="00000000" w:rsidRPr="00000000" w14:paraId="00000299">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830"/>
                  </w:tabs>
                  <w:spacing w:after="0" w:before="14" w:line="242" w:lineRule="auto"/>
                  <w:ind w:left="830" w:right="503" w:hanging="361"/>
                  <w:jc w:val="left"/>
                  <w:rPr>
                    <w:del w:author="Enco gt" w:id="0" w:date="2024-11-05T17:20:45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9"/>
                  </w:sdtPr>
                  <w:sdtContent>
                    <w:del w:author="Enco gt" w:id="0" w:date="2024-11-05T17:20:4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An error message is displayed, instructing the user to enter all required information.</w:delText>
                      </w:r>
                    </w:del>
                  </w:sdtContent>
                </w:sdt>
              </w:p>
            </w:sdtContent>
          </w:sdt>
          <w:sdt>
            <w:sdtPr>
              <w:tag w:val="goog_rdk_12"/>
            </w:sdtPr>
            <w:sdtContent>
              <w:p w:rsidR="00000000" w:rsidDel="00000000" w:rsidP="00000000" w:rsidRDefault="00000000" w:rsidRPr="00000000" w14:paraId="0000029A">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830"/>
                  </w:tabs>
                  <w:spacing w:after="0" w:before="13" w:line="246.99999999999994" w:lineRule="auto"/>
                  <w:ind w:left="830" w:right="303" w:hanging="361"/>
                  <w:jc w:val="left"/>
                  <w:rPr>
                    <w:del w:author="Enco gt" w:id="0" w:date="2024-11-05T17:20:45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1"/>
                  </w:sdtPr>
                  <w:sdtContent>
                    <w:del w:author="Enco gt" w:id="0" w:date="2024-11-05T17:20:4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User returns to the input fields to complete the missing data and then reinitiates the calculation.</w:delText>
                      </w:r>
                    </w:del>
                  </w:sdtContent>
                </w:sdt>
              </w:p>
            </w:sdtContent>
          </w:sdt>
          <w:sdt>
            <w:sdtPr>
              <w:tag w:val="goog_rdk_14"/>
            </w:sdtPr>
            <w:sdtContent>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del w:author="Enco gt" w:id="0" w:date="2024-11-05T17:20:45Z"/>
                    <w:rFonts w:ascii="Times New Roman" w:cs="Times New Roman" w:eastAsia="Times New Roman" w:hAnsi="Times New Roman"/>
                    <w:b w:val="1"/>
                    <w:i w:val="0"/>
                    <w:smallCaps w:val="0"/>
                    <w:strike w:val="0"/>
                    <w:color w:val="000000"/>
                    <w:sz w:val="24"/>
                    <w:szCs w:val="24"/>
                    <w:u w:val="none"/>
                    <w:shd w:fill="auto" w:val="clear"/>
                    <w:vertAlign w:val="baseline"/>
                  </w:rPr>
                </w:pPr>
                <w:sdt>
                  <w:sdtPr>
                    <w:tag w:val="goog_rdk_13"/>
                  </w:sdtPr>
                  <w:sdtContent>
                    <w:del w:author="Enco gt" w:id="0" w:date="2024-11-05T17:20:45Z">
                      <w:r w:rsidDel="00000000" w:rsidR="00000000" w:rsidRPr="00000000">
                        <w:rPr>
                          <w:rtl w:val="0"/>
                        </w:rPr>
                      </w:r>
                    </w:del>
                  </w:sdtContent>
                </w:sdt>
              </w:p>
            </w:sdtContent>
          </w:sdt>
          <w:sdt>
            <w:sdtPr>
              <w:tag w:val="goog_rdk_17"/>
            </w:sdtPr>
            <w:sdtContent>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del w:author="Enco gt" w:id="0" w:date="2024-11-05T17:20:45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5"/>
                  </w:sdtPr>
                  <w:sdtContent>
                    <w:del w:author="Enco gt" w:id="0" w:date="2024-11-05T17:20:4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EX-S</w:delText>
                      </w:r>
                    </w:del>
                    <w:sdt>
                      <w:sdtPr>
                        <w:tag w:val="goog_rdk_16"/>
                      </w:sdtPr>
                      <w:sdtContent>
                        <w:del w:author="Enco gt" w:id="0" w:date="2024-11-05T17:20:4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Change w:author="" w:id="1">
                                <w:rPr>
                                  <w:rFonts w:ascii="Times New Roman" w:cs="Times New Roman" w:eastAsia="Times New Roman" w:hAnsi="Times New Roman"/>
                                  <w:b w:val="0"/>
                                  <w:i w:val="0"/>
                                  <w:smallCaps w:val="0"/>
                                  <w:strike w:val="0"/>
                                  <w:color w:val="000000"/>
                                  <w:sz w:val="24"/>
                                  <w:szCs w:val="24"/>
                                  <w:u w:val="none"/>
                                  <w:shd w:fill="auto" w:val="clear"/>
                                  <w:vertAlign w:val="baseline"/>
                                </w:rPr>
                              </w:rPrChange>
                            </w:rPr>
                            <w:delText xml:space="preserve">2</w:delText>
                          </w:r>
                        </w:del>
                      </w:sdtContent>
                    </w:sdt>
                    <w:del w:author="Enco gt" w:id="0" w:date="2024-11-05T17:20:4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 System error during calculation process</w:delText>
                      </w:r>
                    </w:del>
                  </w:sdtContent>
                </w:sdt>
              </w:p>
            </w:sdtContent>
          </w:sdt>
          <w:sdt>
            <w:sdtPr>
              <w:tag w:val="goog_rdk_19"/>
            </w:sdtPr>
            <w:sdtContent>
              <w:p w:rsidR="00000000" w:rsidDel="00000000" w:rsidP="00000000" w:rsidRDefault="00000000" w:rsidRPr="00000000" w14:paraId="0000029D">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del w:author="Enco gt" w:id="0" w:date="2024-11-05T17:20:45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8"/>
                  </w:sdtPr>
                  <w:sdtContent>
                    <w:del w:author="Enco gt" w:id="0" w:date="2024-11-05T17:20:4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User presses "Calculate" after entering all required data.</w:delText>
                      </w:r>
                    </w:del>
                  </w:sdtContent>
                </w:sdt>
              </w:p>
            </w:sdtContent>
          </w:sdt>
          <w:sdt>
            <w:sdtPr>
              <w:tag w:val="goog_rdk_21"/>
            </w:sdtPr>
            <w:sdtContent>
              <w:p w:rsidR="00000000" w:rsidDel="00000000" w:rsidP="00000000" w:rsidRDefault="00000000" w:rsidRPr="00000000" w14:paraId="0000029E">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30"/>
                  </w:tabs>
                  <w:spacing w:after="0" w:before="14" w:line="246.99999999999994" w:lineRule="auto"/>
                  <w:ind w:left="830" w:right="453" w:hanging="361"/>
                  <w:jc w:val="left"/>
                  <w:rPr>
                    <w:del w:author="Enco gt" w:id="0" w:date="2024-11-05T17:20:45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0"/>
                  </w:sdtPr>
                  <w:sdtContent>
                    <w:del w:author="Enco gt" w:id="0" w:date="2024-11-05T17:20:4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A system error occurs during the calculation, unrelated to user input (e.g., server error, timeout).</w:delText>
                      </w:r>
                    </w:del>
                  </w:sdtContent>
                </w:sdt>
              </w:p>
            </w:sdtContent>
          </w:sdt>
          <w:sdt>
            <w:sdtPr>
              <w:tag w:val="goog_rdk_23"/>
            </w:sdtPr>
            <w:sdtContent>
              <w:p w:rsidR="00000000" w:rsidDel="00000000" w:rsidP="00000000" w:rsidRDefault="00000000" w:rsidRPr="00000000" w14:paraId="0000029F">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30"/>
                  </w:tabs>
                  <w:spacing w:after="0" w:before="7" w:line="246.99999999999994" w:lineRule="auto"/>
                  <w:ind w:left="830" w:right="258" w:hanging="361"/>
                  <w:jc w:val="left"/>
                  <w:rPr>
                    <w:del w:author="Enco gt" w:id="0" w:date="2024-11-05T17:20:45Z"/>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2"/>
                  </w:sdtPr>
                  <w:sdtContent>
                    <w:del w:author="Enco gt" w:id="0" w:date="2024-11-05T17:20:4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The system displays a generic error message suggesting the user to try again later.</w:delText>
                      </w:r>
                    </w:del>
                  </w:sdtContent>
                </w:sdt>
              </w:p>
            </w:sdtContent>
          </w:sdt>
          <w:p w:rsidR="00000000" w:rsidDel="00000000" w:rsidP="00000000" w:rsidRDefault="00000000" w:rsidRPr="00000000" w14:paraId="000002A0">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830"/>
              </w:tabs>
              <w:spacing w:after="0" w:before="7" w:line="246.99999999999994" w:lineRule="auto"/>
              <w:ind w:left="830" w:right="536"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4"/>
              </w:sdtPr>
              <w:sdtContent>
                <w:del w:author="Enco gt" w:id="0" w:date="2024-11-05T17:20:45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Users may attempt to recalculate immediately or return to the dashboard to try again at a later time.</w:delText>
                  </w:r>
                </w:del>
              </w:sdtContent>
            </w:sdt>
            <w:r w:rsidDel="00000000" w:rsidR="00000000" w:rsidRPr="00000000">
              <w:rPr>
                <w:rtl w:val="0"/>
              </w:rPr>
            </w:r>
          </w:p>
        </w:tc>
      </w:tr>
      <w:tr>
        <w:trPr>
          <w:cantSplit w:val="0"/>
          <w:trHeight w:val="465" w:hRule="atLeast"/>
          <w:tblHeader w:val="0"/>
        </w:trPr>
        <w:tc>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w:t>
            </w:r>
          </w:p>
        </w:tc>
        <w:tc>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Device Management</w:t>
            </w:r>
          </w:p>
        </w:tc>
      </w:tr>
      <w:tr>
        <w:trPr>
          <w:cantSplit w:val="0"/>
          <w:trHeight w:val="489" w:hRule="atLeast"/>
          <w:tblHeader w:val="0"/>
        </w:trPr>
        <w:tc>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w:t>
            </w:r>
          </w:p>
        </w:tc>
        <w:tc>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2A5">
      <w:pPr>
        <w:rPr>
          <w:sz w:val="24"/>
          <w:szCs w:val="24"/>
        </w:rPr>
        <w:sectPr>
          <w:type w:val="continuous"/>
          <w:pgSz w:h="15840" w:w="12240" w:orient="portrait"/>
          <w:pgMar w:bottom="1298" w:top="1420" w:left="1180" w:right="1280" w:header="0" w:footer="753"/>
        </w:sect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33"/>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470" w:hRule="atLeast"/>
          <w:tblHeader w:val="0"/>
        </w:trPr>
        <w:tc>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w:t>
            </w:r>
          </w:p>
        </w:tc>
        <w:tc>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w:t>
            </w:r>
          </w:p>
        </w:tc>
        <w:tc>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6.99999999999994" w:lineRule="auto"/>
              <w:ind w:left="110" w:right="14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power usage is calculated based on average consumption and does not account for when devices draw more power under load.</w:t>
            </w:r>
          </w:p>
        </w:tc>
      </w:tr>
      <w:tr>
        <w:trPr>
          <w:cantSplit w:val="0"/>
          <w:trHeight w:val="490" w:hRule="atLeast"/>
          <w:tblHeader w:val="0"/>
        </w:trPr>
        <w:tc>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&amp; Issues:</w:t>
            </w:r>
          </w:p>
        </w:tc>
        <w:tc>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2AD">
      <w:pPr>
        <w:rPr>
          <w:b w:val="1"/>
          <w:sz w:val="20"/>
          <w:szCs w:val="20"/>
        </w:rPr>
      </w:pPr>
      <w:r w:rsidDel="00000000" w:rsidR="00000000" w:rsidRPr="00000000">
        <w:rPr>
          <w:rtl w:val="0"/>
        </w:rPr>
      </w:r>
    </w:p>
    <w:p w:rsidR="00000000" w:rsidDel="00000000" w:rsidP="00000000" w:rsidRDefault="00000000" w:rsidRPr="00000000" w14:paraId="000002AE">
      <w:pPr>
        <w:rPr>
          <w:b w:val="1"/>
          <w:sz w:val="20"/>
          <w:szCs w:val="20"/>
        </w:rPr>
      </w:pPr>
      <w:r w:rsidDel="00000000" w:rsidR="00000000" w:rsidRPr="00000000">
        <w:rPr>
          <w:rtl w:val="0"/>
        </w:rPr>
      </w:r>
    </w:p>
    <w:p w:rsidR="00000000" w:rsidDel="00000000" w:rsidP="00000000" w:rsidRDefault="00000000" w:rsidRPr="00000000" w14:paraId="000002AF">
      <w:pPr>
        <w:spacing w:after="1" w:before="191" w:lineRule="auto"/>
        <w:rPr>
          <w:b w:val="1"/>
          <w:sz w:val="20"/>
          <w:szCs w:val="20"/>
        </w:rPr>
      </w:pPr>
      <w:r w:rsidDel="00000000" w:rsidR="00000000" w:rsidRPr="00000000">
        <w:rPr>
          <w:rtl w:val="0"/>
        </w:rPr>
      </w:r>
    </w:p>
    <w:tbl>
      <w:tblPr>
        <w:tblStyle w:val="Table34"/>
        <w:tblW w:w="9343.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41"/>
        <w:gridCol w:w="2481"/>
        <w:gridCol w:w="1600"/>
        <w:gridCol w:w="3221"/>
        <w:tblGridChange w:id="0">
          <w:tblGrid>
            <w:gridCol w:w="2041"/>
            <w:gridCol w:w="2481"/>
            <w:gridCol w:w="1600"/>
            <w:gridCol w:w="3221"/>
          </w:tblGrid>
        </w:tblGridChange>
      </w:tblGrid>
      <w:tr>
        <w:trPr>
          <w:cantSplit w:val="0"/>
          <w:trHeight w:val="465" w:hRule="atLeast"/>
          <w:tblHeader w:val="0"/>
        </w:trPr>
        <w:tc>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ID:</w:t>
            </w:r>
          </w:p>
        </w:tc>
        <w:tc>
          <w:tcPr>
            <w:gridSpan w:val="3"/>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cantSplit w:val="0"/>
          <w:trHeight w:val="490" w:hRule="atLeast"/>
          <w:tblHeader w:val="0"/>
        </w:trPr>
        <w:tc>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Name:</w:t>
            </w:r>
          </w:p>
        </w:tc>
        <w:tc>
          <w:tcPr>
            <w:gridSpan w:val="3"/>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Export Dashboard Report</w:t>
            </w:r>
          </w:p>
        </w:tc>
      </w:tr>
      <w:tr>
        <w:trPr>
          <w:cantSplit w:val="0"/>
          <w:trHeight w:val="770" w:hRule="atLeast"/>
          <w:tblHeader w:val="0"/>
        </w:trPr>
        <w:tc>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By:</w:t>
            </w:r>
          </w:p>
        </w:tc>
        <w:tc>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Zhi Hen</w:t>
            </w:r>
          </w:p>
        </w:tc>
        <w:tc>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52.00000000000003" w:lineRule="auto"/>
              <w:ind w:left="115" w:right="1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Updated By:</w:t>
            </w:r>
          </w:p>
        </w:tc>
        <w:tc>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Tan Zhe Kai</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Created:</w:t>
            </w:r>
          </w:p>
        </w:tc>
        <w:tc>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05/09/2024</w:t>
            </w:r>
          </w:p>
        </w:tc>
        <w:tc>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52.00000000000003" w:lineRule="auto"/>
              <w:ind w:left="115" w:right="5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Last Updated:</w:t>
            </w:r>
          </w:p>
        </w:tc>
        <w:tc>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/2024</w:t>
            </w:r>
          </w:p>
        </w:tc>
      </w:tr>
    </w:tbl>
    <w:p w:rsidR="00000000" w:rsidDel="00000000" w:rsidP="00000000" w:rsidRDefault="00000000" w:rsidRPr="00000000" w14:paraId="000002C0">
      <w:pPr>
        <w:spacing w:after="1" w:before="50" w:lineRule="auto"/>
        <w:rPr>
          <w:b w:val="1"/>
          <w:sz w:val="20"/>
          <w:szCs w:val="20"/>
        </w:rPr>
      </w:pPr>
      <w:r w:rsidDel="00000000" w:rsidR="00000000" w:rsidRPr="00000000">
        <w:rPr>
          <w:rtl w:val="0"/>
        </w:rPr>
      </w:r>
    </w:p>
    <w:tbl>
      <w:tblPr>
        <w:tblStyle w:val="Table35"/>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490" w:hRule="atLeast"/>
          <w:tblHeader w:val="0"/>
        </w:trPr>
        <w:tc>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w:t>
            </w:r>
          </w:p>
        </w:tc>
      </w:tr>
      <w:tr>
        <w:trPr>
          <w:cantSplit w:val="0"/>
          <w:trHeight w:val="2220.2797851562495" w:hRule="atLeast"/>
          <w:tblHeader w:val="0"/>
        </w:trPr>
        <w:tc>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9"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use case allows the user to generate and </w:t>
            </w:r>
            <w:r w:rsidDel="00000000" w:rsidR="00000000" w:rsidRPr="00000000">
              <w:rPr>
                <w:sz w:val="24"/>
                <w:szCs w:val="24"/>
                <w:rtl w:val="0"/>
              </w:rPr>
              <w:t xml:space="preserve">export a PDF file of the dashboard which displays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their historical energy consumption. </w:t>
            </w:r>
            <w:r w:rsidDel="00000000" w:rsidR="00000000" w:rsidRPr="00000000">
              <w:rPr>
                <w:sz w:val="24"/>
                <w:szCs w:val="24"/>
                <w:rtl w:val="0"/>
              </w:rPr>
              <w:t xml:space="preserve">The report contains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detailed device usage statistics, comparisons with </w:t>
            </w:r>
            <w:r w:rsidDel="00000000" w:rsidR="00000000" w:rsidRPr="00000000">
              <w:rPr>
                <w:sz w:val="24"/>
                <w:szCs w:val="24"/>
                <w:rtl w:val="0"/>
              </w:rPr>
              <w:t xml:space="preserve">the latest average household consumption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graphical representations of data to aid in understanding consumption trends. Users can also share reports via email or social media, enabling efficient communication of energy data with others.</w:t>
            </w:r>
          </w:p>
        </w:tc>
      </w:tr>
      <w:tr>
        <w:trPr>
          <w:cantSplit w:val="0"/>
          <w:trHeight w:val="1050" w:hRule="atLeast"/>
          <w:tblHeader w:val="0"/>
        </w:trPr>
        <w:tc>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Preconditions:</w:t>
            </w:r>
          </w:p>
        </w:tc>
        <w:tc>
          <w:tcPr/>
          <w:p w:rsidR="00000000" w:rsidDel="00000000" w:rsidP="00000000" w:rsidRDefault="00000000" w:rsidRPr="00000000" w14:paraId="000002C6">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830"/>
              </w:tabs>
              <w:spacing w:after="0" w:before="86"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has logged into with their account</w:t>
            </w:r>
          </w:p>
          <w:p w:rsidR="00000000" w:rsidDel="00000000" w:rsidP="00000000" w:rsidRDefault="00000000" w:rsidRPr="00000000" w14:paraId="000002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Historical data on energy consumption is available.</w:t>
            </w:r>
          </w:p>
          <w:p w:rsidR="00000000" w:rsidDel="00000000" w:rsidP="00000000" w:rsidRDefault="00000000" w:rsidRPr="00000000" w14:paraId="000002C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services (e.g. email) are accessible.</w:t>
            </w:r>
          </w:p>
        </w:tc>
      </w:tr>
      <w:tr>
        <w:trPr>
          <w:cantSplit w:val="0"/>
          <w:trHeight w:val="855" w:hRule="atLeast"/>
          <w:tblHeader w:val="0"/>
        </w:trPr>
        <w:tc>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Postconditions:</w:t>
            </w:r>
          </w:p>
        </w:tc>
        <w:tc>
          <w:tcPr/>
          <w:p w:rsidR="00000000" w:rsidDel="00000000" w:rsidP="00000000" w:rsidRDefault="00000000" w:rsidRPr="00000000" w14:paraId="000002CA">
            <w:pPr>
              <w:tabs>
                <w:tab w:val="left" w:leader="none" w:pos="830"/>
              </w:tabs>
              <w:spacing w:before="101" w:lineRule="auto"/>
              <w:ind w:left="110" w:firstLine="0"/>
              <w:rPr>
                <w:sz w:val="24"/>
                <w:szCs w:val="24"/>
              </w:rPr>
            </w:pPr>
            <w:r w:rsidDel="00000000" w:rsidR="00000000" w:rsidRPr="00000000">
              <w:rPr>
                <w:sz w:val="24"/>
                <w:szCs w:val="24"/>
                <w:rtl w:val="0"/>
              </w:rPr>
              <w:t xml:space="preserve">User can view the dashboard report externally as a PDF file.</w:t>
            </w:r>
          </w:p>
        </w:tc>
      </w:tr>
      <w:tr>
        <w:trPr>
          <w:cantSplit w:val="0"/>
          <w:trHeight w:val="470" w:hRule="atLeast"/>
          <w:tblHeader w:val="0"/>
        </w:trPr>
        <w:tc>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cantSplit w:val="0"/>
          <w:trHeight w:val="490" w:hRule="atLeast"/>
          <w:tblHeader w:val="0"/>
        </w:trPr>
        <w:tc>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of Use:</w:t>
            </w:r>
          </w:p>
        </w:tc>
        <w:tc>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Monthly or as needed</w:t>
            </w:r>
          </w:p>
        </w:tc>
      </w:tr>
      <w:tr>
        <w:trPr>
          <w:cantSplit w:val="0"/>
          <w:trHeight w:val="3361.76171875" w:hRule="atLeast"/>
          <w:tblHeader w:val="0"/>
        </w:trPr>
        <w:tc>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 of Events:</w:t>
            </w:r>
          </w:p>
        </w:tc>
        <w:tc>
          <w:tcPr/>
          <w:p w:rsidR="00000000" w:rsidDel="00000000" w:rsidP="00000000" w:rsidRDefault="00000000" w:rsidRPr="00000000" w14:paraId="000002D0">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770"/>
              </w:tabs>
              <w:spacing w:after="0" w:before="96" w:line="240" w:lineRule="auto"/>
              <w:ind w:left="770" w:right="0" w:hanging="3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navigates to the main dashboard</w:t>
            </w:r>
            <w:r w:rsidDel="00000000" w:rsidR="00000000" w:rsidRPr="00000000">
              <w:rPr>
                <w:sz w:val="24"/>
                <w:szCs w:val="24"/>
                <w:rtl w:val="0"/>
              </w:rPr>
              <w:t xml:space="preserve">.</w:t>
            </w:r>
          </w:p>
          <w:p w:rsidR="00000000" w:rsidDel="00000000" w:rsidP="00000000" w:rsidRDefault="00000000" w:rsidRPr="00000000" w14:paraId="000002D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770"/>
              </w:tabs>
              <w:spacing w:after="0" w:before="96" w:line="240" w:lineRule="auto"/>
              <w:ind w:left="770" w:right="0" w:hanging="300"/>
              <w:jc w:val="left"/>
              <w:rPr>
                <w:sz w:val="24"/>
                <w:szCs w:val="24"/>
                <w:u w:val="none"/>
              </w:rPr>
            </w:pPr>
            <w:r w:rsidDel="00000000" w:rsidR="00000000" w:rsidRPr="00000000">
              <w:rPr>
                <w:sz w:val="24"/>
                <w:szCs w:val="24"/>
                <w:rtl w:val="0"/>
              </w:rPr>
              <w:t xml:space="preserve">User clicks on “Export PDF”.</w:t>
            </w:r>
          </w:p>
          <w:p w:rsidR="00000000" w:rsidDel="00000000" w:rsidP="00000000" w:rsidRDefault="00000000" w:rsidRPr="00000000" w14:paraId="000002D2">
            <w:pPr>
              <w:numPr>
                <w:ilvl w:val="0"/>
                <w:numId w:val="22"/>
              </w:numPr>
              <w:tabs>
                <w:tab w:val="left" w:leader="none" w:pos="830"/>
              </w:tabs>
              <w:spacing w:before="18" w:line="242" w:lineRule="auto"/>
              <w:ind w:left="770" w:right="280" w:hanging="301"/>
            </w:pPr>
            <w:r w:rsidDel="00000000" w:rsidR="00000000" w:rsidRPr="00000000">
              <w:rPr>
                <w:sz w:val="24"/>
                <w:szCs w:val="24"/>
                <w:rtl w:val="0"/>
              </w:rPr>
              <w:t xml:space="preserve">The system processes the request and generates a dashboard PDF file.</w:t>
            </w:r>
          </w:p>
          <w:p w:rsidR="00000000" w:rsidDel="00000000" w:rsidP="00000000" w:rsidRDefault="00000000" w:rsidRPr="00000000" w14:paraId="000002D3">
            <w:pPr>
              <w:numPr>
                <w:ilvl w:val="0"/>
                <w:numId w:val="22"/>
              </w:numPr>
              <w:tabs>
                <w:tab w:val="left" w:leader="none" w:pos="830"/>
              </w:tabs>
              <w:spacing w:before="17" w:line="244" w:lineRule="auto"/>
              <w:ind w:left="770" w:right="408" w:hanging="301"/>
            </w:pPr>
            <w:r w:rsidDel="00000000" w:rsidR="00000000" w:rsidRPr="00000000">
              <w:rPr>
                <w:sz w:val="24"/>
                <w:szCs w:val="24"/>
                <w:rtl w:val="0"/>
              </w:rPr>
              <w:t xml:space="preserve">The report is displayed to the user with options to download or export.</w:t>
            </w:r>
          </w:p>
          <w:p w:rsidR="00000000" w:rsidDel="00000000" w:rsidP="00000000" w:rsidRDefault="00000000" w:rsidRPr="00000000" w14:paraId="000002D4">
            <w:pPr>
              <w:numPr>
                <w:ilvl w:val="0"/>
                <w:numId w:val="22"/>
              </w:numPr>
              <w:tabs>
                <w:tab w:val="left" w:leader="none" w:pos="830"/>
              </w:tabs>
              <w:spacing w:before="8" w:line="246.99999999999994" w:lineRule="auto"/>
              <w:ind w:left="770" w:right="737" w:hanging="301"/>
            </w:pPr>
            <w:r w:rsidDel="00000000" w:rsidR="00000000" w:rsidRPr="00000000">
              <w:rPr>
                <w:sz w:val="24"/>
                <w:szCs w:val="24"/>
                <w:rtl w:val="0"/>
              </w:rPr>
              <w:t xml:space="preserve">Users can choose to generate another report or return to the dashboard.</w:t>
            </w:r>
          </w:p>
          <w:p w:rsidR="00000000" w:rsidDel="00000000" w:rsidP="00000000" w:rsidRDefault="00000000" w:rsidRPr="00000000" w14:paraId="000002D5">
            <w:pPr>
              <w:numPr>
                <w:ilvl w:val="0"/>
                <w:numId w:val="22"/>
              </w:numPr>
              <w:tabs>
                <w:tab w:val="left" w:leader="none" w:pos="830"/>
              </w:tabs>
              <w:spacing w:before="6" w:line="246.99999999999994" w:lineRule="auto"/>
              <w:ind w:left="770" w:right="697" w:hanging="301"/>
            </w:pPr>
            <w:r w:rsidDel="00000000" w:rsidR="00000000" w:rsidRPr="00000000">
              <w:rPr>
                <w:sz w:val="24"/>
                <w:szCs w:val="24"/>
                <w:rtl w:val="0"/>
              </w:rPr>
              <w:t xml:space="preserve">User selects the platform to share the report, and the system generates the file for sharing.</w:t>
            </w:r>
          </w:p>
        </w:tc>
      </w:tr>
      <w:tr>
        <w:trPr>
          <w:cantSplit w:val="0"/>
          <w:trHeight w:val="3361.76171875" w:hRule="atLeast"/>
          <w:tblHeader w:val="0"/>
        </w:trPr>
        <w:tc>
          <w:tcPr/>
          <w:p w:rsidR="00000000" w:rsidDel="00000000" w:rsidP="00000000" w:rsidRDefault="00000000" w:rsidRPr="00000000" w14:paraId="000002D6">
            <w:pPr>
              <w:spacing w:before="91" w:lineRule="auto"/>
              <w:ind w:left="105" w:firstLine="0"/>
              <w:rPr>
                <w:sz w:val="24"/>
                <w:szCs w:val="24"/>
              </w:rPr>
            </w:pPr>
            <w:r w:rsidDel="00000000" w:rsidR="00000000" w:rsidRPr="00000000">
              <w:rPr>
                <w:sz w:val="24"/>
                <w:szCs w:val="24"/>
                <w:rtl w:val="0"/>
              </w:rPr>
              <w:t xml:space="preserve">Alternative Flows:</w:t>
            </w:r>
          </w:p>
        </w:tc>
        <w:tc>
          <w:tcPr/>
          <w:p w:rsidR="00000000" w:rsidDel="00000000" w:rsidP="00000000" w:rsidRDefault="00000000" w:rsidRPr="00000000" w14:paraId="000002D7">
            <w:pPr>
              <w:tabs>
                <w:tab w:val="left" w:leader="none" w:pos="830"/>
              </w:tabs>
              <w:spacing w:before="14" w:line="246.99999999999994" w:lineRule="auto"/>
              <w:ind w:right="312"/>
              <w:rPr>
                <w:sz w:val="24"/>
                <w:szCs w:val="24"/>
              </w:rPr>
            </w:pPr>
            <w:r w:rsidDel="00000000" w:rsidR="00000000" w:rsidRPr="00000000">
              <w:rPr>
                <w:rtl w:val="0"/>
              </w:rPr>
            </w:r>
          </w:p>
          <w:p w:rsidR="00000000" w:rsidDel="00000000" w:rsidP="00000000" w:rsidRDefault="00000000" w:rsidRPr="00000000" w14:paraId="000002D8">
            <w:pPr>
              <w:tabs>
                <w:tab w:val="left" w:leader="none" w:pos="770"/>
              </w:tabs>
              <w:spacing w:before="1" w:lineRule="auto"/>
              <w:ind w:left="110" w:firstLine="0"/>
              <w:rPr>
                <w:sz w:val="24"/>
                <w:szCs w:val="24"/>
              </w:rPr>
            </w:pPr>
            <w:r w:rsidDel="00000000" w:rsidR="00000000" w:rsidRPr="00000000">
              <w:rPr>
                <w:sz w:val="24"/>
                <w:szCs w:val="24"/>
                <w:rtl w:val="0"/>
              </w:rPr>
              <w:t xml:space="preserve">AF-S1: User decides to not download/export report</w:t>
            </w:r>
          </w:p>
          <w:p w:rsidR="00000000" w:rsidDel="00000000" w:rsidP="00000000" w:rsidRDefault="00000000" w:rsidRPr="00000000" w14:paraId="000002D9">
            <w:pPr>
              <w:numPr>
                <w:ilvl w:val="0"/>
                <w:numId w:val="20"/>
              </w:numPr>
              <w:tabs>
                <w:tab w:val="left" w:leader="none" w:pos="830"/>
              </w:tabs>
              <w:spacing w:before="14" w:line="246.99999999999994" w:lineRule="auto"/>
              <w:ind w:left="830" w:right="577" w:hanging="361"/>
            </w:pPr>
            <w:r w:rsidDel="00000000" w:rsidR="00000000" w:rsidRPr="00000000">
              <w:rPr>
                <w:sz w:val="24"/>
                <w:szCs w:val="24"/>
                <w:rtl w:val="0"/>
              </w:rPr>
              <w:t xml:space="preserve">After clicking on “Export PDF”, the report is generated and prompts the user to download or share to external platforms.</w:t>
            </w:r>
          </w:p>
          <w:p w:rsidR="00000000" w:rsidDel="00000000" w:rsidP="00000000" w:rsidRDefault="00000000" w:rsidRPr="00000000" w14:paraId="000002DA">
            <w:pPr>
              <w:numPr>
                <w:ilvl w:val="0"/>
                <w:numId w:val="20"/>
              </w:numPr>
              <w:tabs>
                <w:tab w:val="left" w:leader="none" w:pos="830"/>
              </w:tabs>
              <w:spacing w:before="7" w:lineRule="auto"/>
              <w:ind w:left="830" w:hanging="360"/>
            </w:pPr>
            <w:r w:rsidDel="00000000" w:rsidR="00000000" w:rsidRPr="00000000">
              <w:rPr>
                <w:sz w:val="24"/>
                <w:szCs w:val="24"/>
                <w:rtl w:val="0"/>
              </w:rPr>
              <w:t xml:space="preserve">The user cancels the operation.</w:t>
            </w:r>
          </w:p>
          <w:p w:rsidR="00000000" w:rsidDel="00000000" w:rsidP="00000000" w:rsidRDefault="00000000" w:rsidRPr="00000000" w14:paraId="000002DB">
            <w:pPr>
              <w:numPr>
                <w:ilvl w:val="0"/>
                <w:numId w:val="20"/>
              </w:numPr>
              <w:tabs>
                <w:tab w:val="left" w:leader="none" w:pos="830"/>
              </w:tabs>
              <w:spacing w:before="14" w:line="242" w:lineRule="auto"/>
              <w:ind w:left="830" w:right="959" w:hanging="361"/>
            </w:pPr>
            <w:r w:rsidDel="00000000" w:rsidR="00000000" w:rsidRPr="00000000">
              <w:rPr>
                <w:sz w:val="24"/>
                <w:szCs w:val="24"/>
                <w:rtl w:val="0"/>
              </w:rPr>
              <w:t xml:space="preserve">User returns to the dashboard.</w:t>
            </w:r>
          </w:p>
        </w:tc>
      </w:tr>
    </w:tbl>
    <w:p w:rsidR="00000000" w:rsidDel="00000000" w:rsidP="00000000" w:rsidRDefault="00000000" w:rsidRPr="00000000" w14:paraId="000002DC">
      <w:pPr>
        <w:rPr>
          <w:sz w:val="24"/>
          <w:szCs w:val="24"/>
        </w:rPr>
        <w:sectPr>
          <w:type w:val="continuous"/>
          <w:pgSz w:h="15840" w:w="12240" w:orient="portrait"/>
          <w:pgMar w:bottom="940" w:top="1420" w:left="1180" w:right="1280" w:header="0" w:footer="753"/>
        </w:sectPr>
      </w:pPr>
      <w:r w:rsidDel="00000000" w:rsidR="00000000" w:rsidRPr="00000000">
        <w:rPr>
          <w:rtl w:val="0"/>
        </w:rPr>
      </w:r>
    </w:p>
    <w:p w:rsidR="00000000" w:rsidDel="00000000" w:rsidP="00000000" w:rsidRDefault="00000000" w:rsidRPr="00000000" w14:paraId="000002DD">
      <w:pPr>
        <w:rPr>
          <w:sz w:val="24"/>
          <w:szCs w:val="24"/>
        </w:rPr>
        <w:sectPr>
          <w:type w:val="continuous"/>
          <w:pgSz w:h="15840" w:w="12240" w:orient="portrait"/>
          <w:pgMar w:bottom="940" w:top="1420" w:left="1180" w:right="1280" w:header="0" w:footer="753"/>
        </w:sect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36"/>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081"/>
        <w:gridCol w:w="7283"/>
        <w:tblGridChange w:id="0">
          <w:tblGrid>
            <w:gridCol w:w="2081"/>
            <w:gridCol w:w="7283"/>
          </w:tblGrid>
        </w:tblGridChange>
      </w:tblGrid>
      <w:tr>
        <w:trPr>
          <w:cantSplit w:val="0"/>
          <w:trHeight w:val="6255" w:hRule="atLeast"/>
          <w:tblHeader w:val="0"/>
        </w:trPr>
        <w:tc>
          <w:tcPr/>
          <w:p w:rsidR="00000000" w:rsidDel="00000000" w:rsidP="00000000" w:rsidRDefault="00000000" w:rsidRPr="00000000" w14:paraId="000002DF">
            <w:pPr>
              <w:spacing w:before="96" w:lineRule="auto"/>
              <w:ind w:left="105" w:firstLine="0"/>
              <w:rPr>
                <w:sz w:val="24"/>
                <w:szCs w:val="24"/>
              </w:rPr>
            </w:pPr>
            <w:r w:rsidDel="00000000" w:rsidR="00000000" w:rsidRPr="00000000">
              <w:rPr>
                <w:sz w:val="24"/>
                <w:szCs w:val="24"/>
                <w:rtl w:val="0"/>
              </w:rPr>
              <w:t xml:space="preserve">Exceptions:</w:t>
            </w:r>
          </w:p>
        </w:tc>
        <w:tc>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EX-S</w:t>
            </w:r>
            <w:r w:rsidDel="00000000" w:rsidR="00000000" w:rsidRPr="00000000">
              <w:rPr>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 error during report generation</w:t>
            </w:r>
          </w:p>
          <w:p w:rsidR="00000000" w:rsidDel="00000000" w:rsidP="00000000" w:rsidRDefault="00000000" w:rsidRPr="00000000" w14:paraId="000002E2">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30"/>
              </w:tabs>
              <w:spacing w:after="0" w:before="14" w:line="244" w:lineRule="auto"/>
              <w:ind w:left="830" w:right="124"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initiates the report generation process.</w:t>
            </w:r>
          </w:p>
          <w:p w:rsidR="00000000" w:rsidDel="00000000" w:rsidP="00000000" w:rsidRDefault="00000000" w:rsidRPr="00000000" w14:paraId="000002E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30"/>
              </w:tabs>
              <w:spacing w:after="0" w:before="12" w:line="242" w:lineRule="auto"/>
              <w:ind w:left="830" w:right="1079"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system error occurs, preventing the report from being generated.</w:t>
            </w:r>
          </w:p>
          <w:p w:rsidR="00000000" w:rsidDel="00000000" w:rsidP="00000000" w:rsidRDefault="00000000" w:rsidRPr="00000000" w14:paraId="000002E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30"/>
              </w:tabs>
              <w:spacing w:after="0" w:before="18" w:line="242" w:lineRule="auto"/>
              <w:ind w:left="830" w:right="613"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displays an error message detailing the issue and possibly suggesting steps to resolve it or try again.</w:t>
            </w:r>
          </w:p>
          <w:p w:rsidR="00000000" w:rsidDel="00000000" w:rsidP="00000000" w:rsidRDefault="00000000" w:rsidRPr="00000000" w14:paraId="000002E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30"/>
              </w:tabs>
              <w:spacing w:after="0" w:before="18" w:line="242" w:lineRule="auto"/>
              <w:ind w:left="830" w:right="354"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may attempt to regenerate the report or contact support if the issue persists.</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EX-S</w:t>
            </w:r>
            <w:r w:rsidDel="00000000" w:rsidR="00000000" w:rsidRPr="00000000">
              <w:rPr>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Connection Failure Prevents Sharing</w:t>
            </w:r>
          </w:p>
          <w:p w:rsidR="00000000" w:rsidDel="00000000" w:rsidP="00000000" w:rsidRDefault="00000000" w:rsidRPr="00000000" w14:paraId="000002E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attempts to share the report via an external platform.</w:t>
            </w:r>
          </w:p>
          <w:p w:rsidR="00000000" w:rsidDel="00000000" w:rsidP="00000000" w:rsidRDefault="00000000" w:rsidRPr="00000000" w14:paraId="000002E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830"/>
              </w:tabs>
              <w:spacing w:after="0" w:before="9"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connection failure occurs, preventing the sharing process.</w:t>
            </w:r>
          </w:p>
          <w:p w:rsidR="00000000" w:rsidDel="00000000" w:rsidP="00000000" w:rsidRDefault="00000000" w:rsidRPr="00000000" w14:paraId="000002E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830"/>
              </w:tabs>
              <w:spacing w:after="0" w:before="20" w:line="246.99999999999994" w:lineRule="auto"/>
              <w:ind w:left="830" w:right="685"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displays an error message prompting the user to check their internet connection.</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EX-S</w:t>
            </w:r>
            <w:r w:rsidDel="00000000" w:rsidR="00000000" w:rsidRPr="00000000">
              <w:rPr>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Insufficient Storage for File Export</w:t>
            </w:r>
          </w:p>
          <w:p w:rsidR="00000000" w:rsidDel="00000000" w:rsidP="00000000" w:rsidRDefault="00000000" w:rsidRPr="00000000" w14:paraId="000002E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830"/>
              </w:tabs>
              <w:spacing w:after="0" w:before="14" w:line="240" w:lineRule="auto"/>
              <w:ind w:left="8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attempts to export the report.</w:t>
            </w:r>
          </w:p>
          <w:p w:rsidR="00000000" w:rsidDel="00000000" w:rsidP="00000000" w:rsidRDefault="00000000" w:rsidRPr="00000000" w14:paraId="000002E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830"/>
              </w:tabs>
              <w:spacing w:after="0" w:before="15" w:line="242" w:lineRule="auto"/>
              <w:ind w:left="830" w:right="413"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notifies the user that there is insufficient storage on their device and suggests freeing up space.</w:t>
            </w:r>
          </w:p>
        </w:tc>
      </w:tr>
      <w:tr>
        <w:trPr>
          <w:cantSplit w:val="0"/>
          <w:trHeight w:val="490" w:hRule="atLeast"/>
          <w:tblHeader w:val="0"/>
        </w:trPr>
        <w:tc>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w:t>
            </w:r>
          </w:p>
        </w:tc>
        <w:tc>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Navigating Dashboard</w:t>
            </w:r>
          </w:p>
        </w:tc>
      </w:tr>
      <w:tr>
        <w:trPr>
          <w:cantSplit w:val="0"/>
          <w:trHeight w:val="770" w:hRule="atLeast"/>
          <w:tblHeader w:val="0"/>
        </w:trPr>
        <w:tc>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6.99999999999994"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Requirements:</w:t>
            </w:r>
          </w:p>
        </w:tc>
        <w:tc>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cantSplit w:val="0"/>
          <w:trHeight w:val="464" w:hRule="atLeast"/>
          <w:tblHeader w:val="0"/>
        </w:trPr>
        <w:tc>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w:t>
            </w:r>
          </w:p>
        </w:tc>
        <w:tc>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has active accounts on the selected sharing platforms</w:t>
            </w:r>
          </w:p>
        </w:tc>
      </w:tr>
      <w:tr>
        <w:trPr>
          <w:cantSplit w:val="0"/>
          <w:trHeight w:val="490" w:hRule="atLeast"/>
          <w:tblHeader w:val="0"/>
        </w:trPr>
        <w:tc>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&amp; Issues:</w:t>
            </w:r>
          </w:p>
        </w:tc>
        <w:tc>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2F7">
      <w:pPr>
        <w:rPr>
          <w:b w:val="1"/>
          <w:sz w:val="20"/>
          <w:szCs w:val="20"/>
        </w:rPr>
      </w:pPr>
      <w:r w:rsidDel="00000000" w:rsidR="00000000" w:rsidRPr="00000000">
        <w:rPr>
          <w:rtl w:val="0"/>
        </w:rPr>
      </w:r>
    </w:p>
    <w:p w:rsidR="00000000" w:rsidDel="00000000" w:rsidP="00000000" w:rsidRDefault="00000000" w:rsidRPr="00000000" w14:paraId="000002F8">
      <w:pPr>
        <w:rPr>
          <w:b w:val="1"/>
          <w:sz w:val="20"/>
          <w:szCs w:val="20"/>
        </w:rPr>
      </w:pPr>
      <w:r w:rsidDel="00000000" w:rsidR="00000000" w:rsidRPr="00000000">
        <w:rPr>
          <w:rtl w:val="0"/>
        </w:rPr>
      </w:r>
    </w:p>
    <w:p w:rsidR="00000000" w:rsidDel="00000000" w:rsidP="00000000" w:rsidRDefault="00000000" w:rsidRPr="00000000" w14:paraId="000002F9">
      <w:pPr>
        <w:spacing w:before="193" w:lineRule="auto"/>
        <w:rPr>
          <w:b w:val="1"/>
          <w:sz w:val="20"/>
          <w:szCs w:val="20"/>
        </w:rPr>
      </w:pPr>
      <w:r w:rsidDel="00000000" w:rsidR="00000000" w:rsidRPr="00000000">
        <w:rPr>
          <w:rtl w:val="0"/>
        </w:rPr>
      </w:r>
    </w:p>
    <w:tbl>
      <w:tblPr>
        <w:tblStyle w:val="Table37"/>
        <w:tblW w:w="9362.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861"/>
        <w:gridCol w:w="3761"/>
        <w:gridCol w:w="1880"/>
        <w:gridCol w:w="1860"/>
        <w:tblGridChange w:id="0">
          <w:tblGrid>
            <w:gridCol w:w="1861"/>
            <w:gridCol w:w="3761"/>
            <w:gridCol w:w="1880"/>
            <w:gridCol w:w="1860"/>
          </w:tblGrid>
        </w:tblGridChange>
      </w:tblGrid>
      <w:tr>
        <w:trPr>
          <w:cantSplit w:val="0"/>
          <w:trHeight w:val="490" w:hRule="atLeast"/>
          <w:tblHeader w:val="0"/>
        </w:trPr>
        <w:tc>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ID:</w:t>
            </w:r>
          </w:p>
        </w:tc>
        <w:tc>
          <w:tcPr>
            <w:gridSpan w:val="3"/>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r>
      <w:tr>
        <w:trPr>
          <w:cantSplit w:val="0"/>
          <w:trHeight w:val="710" w:hRule="atLeast"/>
          <w:tblHeader w:val="0"/>
        </w:trPr>
        <w:tc>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Name:</w:t>
            </w:r>
          </w:p>
        </w:tc>
        <w:tc>
          <w:tcPr>
            <w:gridSpan w:val="3"/>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5"/>
              </w:sdtPr>
              <w:sdtContent>
                <w:commentRangeStart w:id="2"/>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Setting Up Energy Saving Goals</w:t>
            </w:r>
            <w:commentRangeEnd w:id="2"/>
            <w:r w:rsidDel="00000000" w:rsidR="00000000" w:rsidRPr="00000000">
              <w:commentReference w:id="2"/>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By:</w:t>
            </w:r>
          </w:p>
        </w:tc>
        <w:tc>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Sanjeev</w:t>
            </w:r>
          </w:p>
        </w:tc>
        <w:tc>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Updated</w:t>
            </w:r>
          </w:p>
        </w:tc>
        <w:tc>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Heng Zeng Xi</w:t>
            </w:r>
          </w:p>
        </w:tc>
      </w:tr>
    </w:tbl>
    <w:p w:rsidR="00000000" w:rsidDel="00000000" w:rsidP="00000000" w:rsidRDefault="00000000" w:rsidRPr="00000000" w14:paraId="00000306">
      <w:pPr>
        <w:rPr>
          <w:sz w:val="24"/>
          <w:szCs w:val="24"/>
        </w:rPr>
        <w:sectPr>
          <w:type w:val="continuous"/>
          <w:pgSz w:h="15840" w:w="12240" w:orient="portrait"/>
          <w:pgMar w:bottom="1426" w:top="1420" w:left="1180" w:right="1280" w:header="0" w:footer="753"/>
        </w:sect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38"/>
        <w:tblW w:w="9362.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861"/>
        <w:gridCol w:w="3761"/>
        <w:gridCol w:w="1880"/>
        <w:gridCol w:w="1860"/>
        <w:tblGridChange w:id="0">
          <w:tblGrid>
            <w:gridCol w:w="1861"/>
            <w:gridCol w:w="3761"/>
            <w:gridCol w:w="1880"/>
            <w:gridCol w:w="1860"/>
          </w:tblGrid>
        </w:tblGridChange>
      </w:tblGrid>
      <w:tr>
        <w:trPr>
          <w:cantSplit w:val="0"/>
          <w:trHeight w:val="470" w:hRule="atLeast"/>
          <w:tblHeader w:val="0"/>
        </w:trPr>
        <w:tc>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p>
        </w:tc>
        <w:tc>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Created:</w:t>
            </w:r>
          </w:p>
        </w:tc>
        <w:tc>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13/09/2024</w:t>
            </w:r>
          </w:p>
        </w:tc>
        <w:tc>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6.99999999999994" w:lineRule="auto"/>
              <w:ind w:left="110" w:right="8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Last Updated:</w:t>
            </w:r>
          </w:p>
        </w:tc>
        <w:tc>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10">
      <w:pPr>
        <w:rPr>
          <w:b w:val="1"/>
          <w:sz w:val="20"/>
          <w:szCs w:val="20"/>
        </w:rPr>
      </w:pPr>
      <w:r w:rsidDel="00000000" w:rsidR="00000000" w:rsidRPr="00000000">
        <w:rPr>
          <w:rtl w:val="0"/>
        </w:rPr>
      </w:r>
    </w:p>
    <w:p w:rsidR="00000000" w:rsidDel="00000000" w:rsidP="00000000" w:rsidRDefault="00000000" w:rsidRPr="00000000" w14:paraId="00000311">
      <w:pPr>
        <w:spacing w:before="141" w:lineRule="auto"/>
        <w:rPr>
          <w:b w:val="1"/>
          <w:sz w:val="20"/>
          <w:szCs w:val="20"/>
        </w:rPr>
      </w:pPr>
      <w:r w:rsidDel="00000000" w:rsidR="00000000" w:rsidRPr="00000000">
        <w:rPr>
          <w:rtl w:val="0"/>
        </w:rPr>
      </w:r>
    </w:p>
    <w:tbl>
      <w:tblPr>
        <w:tblStyle w:val="Table39"/>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661"/>
        <w:gridCol w:w="6703"/>
        <w:tblGridChange w:id="0">
          <w:tblGrid>
            <w:gridCol w:w="2661"/>
            <w:gridCol w:w="6703"/>
          </w:tblGrid>
        </w:tblGridChange>
      </w:tblGrid>
      <w:tr>
        <w:trPr>
          <w:cantSplit w:val="0"/>
          <w:trHeight w:val="482" w:hRule="atLeast"/>
          <w:tblHeader w:val="0"/>
        </w:trPr>
        <w:tc>
          <w:tcPr>
            <w:tcBorders>
              <w:bottom w:color="000000" w:space="0" w:sz="18" w:val="single"/>
            </w:tcBorders>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tcBorders>
              <w:bottom w:color="000000" w:space="0" w:sz="18" w:val="single"/>
            </w:tcBorders>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w:t>
            </w:r>
          </w:p>
        </w:tc>
      </w:tr>
      <w:tr>
        <w:trPr>
          <w:cantSplit w:val="0"/>
          <w:trHeight w:val="1282" w:hRule="atLeast"/>
          <w:tblHeader w:val="0"/>
        </w:trPr>
        <w:tc>
          <w:tcPr>
            <w:tcBorders>
              <w:top w:color="000000" w:space="0" w:sz="18"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tcBorders>
              <w:top w:color="000000" w:space="0" w:sz="18"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115" w:right="1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use case allows users to set personalized energy-saving goals and monthly energy budgets, monitor progress toward these goals, and receive recommendations to optimize their energy consumption and stay within their budget.</w:t>
            </w:r>
          </w:p>
        </w:tc>
      </w:tr>
      <w:tr>
        <w:trPr>
          <w:cantSplit w:val="0"/>
          <w:trHeight w:val="1350" w:hRule="atLeast"/>
          <w:tblHeader w:val="0"/>
        </w:trPr>
        <w:tc>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Preconditions:</w:t>
            </w:r>
          </w:p>
        </w:tc>
        <w:tc>
          <w:tcPr/>
          <w:p w:rsidR="00000000" w:rsidDel="00000000" w:rsidP="00000000" w:rsidRDefault="00000000" w:rsidRPr="00000000" w14:paraId="0000031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355"/>
              </w:tabs>
              <w:spacing w:after="0" w:before="116" w:line="240" w:lineRule="auto"/>
              <w:ind w:left="355"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must be logged into the app.</w:t>
            </w:r>
          </w:p>
          <w:p w:rsidR="00000000" w:rsidDel="00000000" w:rsidP="00000000" w:rsidRDefault="00000000" w:rsidRPr="00000000" w14:paraId="0000031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355"/>
              </w:tabs>
              <w:spacing w:after="0" w:before="39" w:line="275" w:lineRule="auto"/>
              <w:ind w:left="355"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have access to historical energy consumption data.</w:t>
            </w:r>
          </w:p>
          <w:p w:rsidR="00000000" w:rsidDel="00000000" w:rsidP="00000000" w:rsidRDefault="00000000" w:rsidRPr="00000000" w14:paraId="0000031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355"/>
              </w:tabs>
              <w:spacing w:after="0" w:before="0" w:line="240" w:lineRule="auto"/>
              <w:ind w:left="115" w:right="66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have set up energy-saving goals or a monthly energy budget.</w:t>
            </w:r>
          </w:p>
        </w:tc>
      </w:tr>
      <w:tr>
        <w:trPr>
          <w:cantSplit w:val="0"/>
          <w:trHeight w:val="2490" w:hRule="atLeast"/>
          <w:tblHeader w:val="0"/>
        </w:trPr>
        <w:tc>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Postconditions:</w:t>
            </w:r>
          </w:p>
        </w:tc>
        <w:tc>
          <w:tcPr/>
          <w:p w:rsidR="00000000" w:rsidDel="00000000" w:rsidP="00000000" w:rsidRDefault="00000000" w:rsidRPr="00000000" w14:paraId="0000031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355"/>
              </w:tabs>
              <w:spacing w:after="0" w:before="106" w:line="273" w:lineRule="auto"/>
              <w:ind w:left="115" w:right="4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user's energy-saving goal and energy budget are saved in the system.</w:t>
            </w:r>
          </w:p>
          <w:p w:rsidR="00000000" w:rsidDel="00000000" w:rsidP="00000000" w:rsidRDefault="00000000" w:rsidRPr="00000000" w14:paraId="0000031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355"/>
              </w:tabs>
              <w:spacing w:after="0" w:before="1" w:line="242" w:lineRule="auto"/>
              <w:ind w:left="115" w:right="4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tracks and displays progress toward both the goal and the budget.</w:t>
            </w:r>
          </w:p>
          <w:p w:rsidR="00000000" w:rsidDel="00000000" w:rsidP="00000000" w:rsidRDefault="00000000" w:rsidRPr="00000000" w14:paraId="0000031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355"/>
              </w:tabs>
              <w:spacing w:after="0" w:before="0" w:line="240" w:lineRule="auto"/>
              <w:ind w:left="115" w:right="30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provides alerts when the user is close to exceeding their budget or reaching their energy-saving goals.</w:t>
            </w:r>
          </w:p>
          <w:p w:rsidR="00000000" w:rsidDel="00000000" w:rsidP="00000000" w:rsidRDefault="00000000" w:rsidRPr="00000000" w14:paraId="0000031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355"/>
              </w:tabs>
              <w:spacing w:after="0" w:before="0" w:line="240" w:lineRule="auto"/>
              <w:ind w:left="115" w:right="57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provides actionable recommendations to reduce energy consumption or stay within the budget.</w:t>
            </w:r>
          </w:p>
        </w:tc>
      </w:tr>
      <w:tr>
        <w:trPr>
          <w:cantSplit w:val="0"/>
          <w:trHeight w:val="485" w:hRule="atLeast"/>
          <w:tblHeader w:val="0"/>
        </w:trPr>
        <w:tc>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cantSplit w:val="0"/>
          <w:trHeight w:val="490" w:hRule="atLeast"/>
          <w:tblHeader w:val="0"/>
        </w:trPr>
        <w:tc>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of Use:</w:t>
            </w:r>
          </w:p>
        </w:tc>
        <w:tc>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per goal or when the user adjusts the goal.</w:t>
            </w:r>
          </w:p>
        </w:tc>
      </w:tr>
      <w:tr>
        <w:trPr>
          <w:cantSplit w:val="0"/>
          <w:trHeight w:val="4211" w:hRule="atLeast"/>
          <w:tblHeader w:val="0"/>
        </w:trPr>
        <w:tc>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 of Events:</w:t>
            </w:r>
          </w:p>
        </w:tc>
        <w:tc>
          <w:tcPr/>
          <w:p w:rsidR="00000000" w:rsidDel="00000000" w:rsidP="00000000" w:rsidRDefault="00000000" w:rsidRPr="00000000" w14:paraId="0000032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35"/>
              </w:tabs>
              <w:spacing w:after="0" w:before="111" w:line="300" w:lineRule="auto"/>
              <w:ind w:left="835" w:right="49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navigates to the energy management section in the dashboard.</w:t>
            </w:r>
          </w:p>
          <w:p w:rsidR="00000000" w:rsidDel="00000000" w:rsidP="00000000" w:rsidRDefault="00000000" w:rsidRPr="00000000" w14:paraId="0000032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35"/>
              </w:tabs>
              <w:spacing w:after="0" w:before="0" w:line="251" w:lineRule="auto"/>
              <w:ind w:left="83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sets a target energy-saving goal</w:t>
            </w:r>
          </w:p>
          <w:p w:rsidR="00000000" w:rsidDel="00000000" w:rsidP="00000000" w:rsidRDefault="00000000" w:rsidRPr="00000000" w14:paraId="0000032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35"/>
              </w:tabs>
              <w:spacing w:after="0" w:before="69" w:line="240" w:lineRule="auto"/>
              <w:ind w:left="83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sets a monthly energy budget from the settings menu.</w:t>
            </w:r>
          </w:p>
          <w:p w:rsidR="00000000" w:rsidDel="00000000" w:rsidP="00000000" w:rsidRDefault="00000000" w:rsidRPr="00000000" w14:paraId="0000032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35"/>
              </w:tabs>
              <w:spacing w:after="0" w:before="70" w:line="300" w:lineRule="auto"/>
              <w:ind w:left="835" w:right="114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saves both the goal and budget and starts monitoring the user's energy consumption.</w:t>
            </w:r>
          </w:p>
          <w:p w:rsidR="00000000" w:rsidDel="00000000" w:rsidP="00000000" w:rsidRDefault="00000000" w:rsidRPr="00000000" w14:paraId="0000032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35"/>
              </w:tabs>
              <w:spacing w:after="0" w:before="0" w:line="251" w:lineRule="auto"/>
              <w:ind w:left="83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displays progress metrics for both the</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83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energy-saving goal and budget on the dashboard.</w:t>
            </w:r>
          </w:p>
          <w:p w:rsidR="00000000" w:rsidDel="00000000" w:rsidP="00000000" w:rsidRDefault="00000000" w:rsidRPr="00000000" w14:paraId="0000032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35"/>
              </w:tabs>
              <w:spacing w:after="0" w:before="39" w:line="288" w:lineRule="auto"/>
              <w:ind w:left="835" w:right="49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alerts the user when they are close to exceeding their energy budget or approaching their energy-saving goal.</w:t>
            </w:r>
          </w:p>
          <w:p w:rsidR="00000000" w:rsidDel="00000000" w:rsidP="00000000" w:rsidRDefault="00000000" w:rsidRPr="00000000" w14:paraId="0000032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35"/>
              </w:tabs>
              <w:spacing w:after="0" w:before="0" w:line="263.00000000000006" w:lineRule="auto"/>
              <w:ind w:left="83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provides recommendations to reduce energy</w:t>
            </w:r>
          </w:p>
        </w:tc>
      </w:tr>
    </w:tbl>
    <w:p w:rsidR="00000000" w:rsidDel="00000000" w:rsidP="00000000" w:rsidRDefault="00000000" w:rsidRPr="00000000" w14:paraId="0000032C">
      <w:pPr>
        <w:spacing w:line="263.00000000000006" w:lineRule="auto"/>
        <w:jc w:val="both"/>
        <w:rPr>
          <w:sz w:val="24"/>
          <w:szCs w:val="24"/>
        </w:rPr>
        <w:sectPr>
          <w:type w:val="continuous"/>
          <w:pgSz w:h="15840" w:w="12240" w:orient="portrait"/>
          <w:pgMar w:bottom="940" w:top="1420" w:left="1180" w:right="1280" w:header="0" w:footer="753"/>
        </w:sect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40"/>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661"/>
        <w:gridCol w:w="6703"/>
        <w:tblGridChange w:id="0">
          <w:tblGrid>
            <w:gridCol w:w="2661"/>
            <w:gridCol w:w="6703"/>
          </w:tblGrid>
        </w:tblGridChange>
      </w:tblGrid>
      <w:tr>
        <w:trPr>
          <w:cantSplit w:val="0"/>
          <w:trHeight w:val="1010" w:hRule="atLeast"/>
          <w:tblHeader w:val="0"/>
        </w:trPr>
        <w:tc>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3" w:lineRule="auto"/>
              <w:ind w:left="835" w:right="8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consumption to stay within the budget and meet the energy-saving goal.</w:t>
            </w:r>
          </w:p>
        </w:tc>
      </w:tr>
      <w:tr>
        <w:trPr>
          <w:cantSplit w:val="0"/>
          <w:trHeight w:val="2450" w:hRule="atLeast"/>
          <w:tblHeader w:val="0"/>
        </w:trPr>
        <w:tc>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Flows:</w:t>
            </w:r>
          </w:p>
        </w:tc>
        <w:tc>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AF-S1: User abandons the goal-setting process.</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83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System discards the input and returns the user to the main dashboard.</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1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AF-S2: User updates their energy-saving goal or budget mid-period.</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5" w:right="22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System recalculates the energy consumption and updates the progress metrics.</w:t>
            </w:r>
          </w:p>
        </w:tc>
      </w:tr>
      <w:tr>
        <w:trPr>
          <w:cantSplit w:val="0"/>
          <w:trHeight w:val="1065" w:hRule="atLeast"/>
          <w:tblHeader w:val="0"/>
        </w:trPr>
        <w:tc>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Exceptions:</w:t>
            </w:r>
          </w:p>
        </w:tc>
        <w:tc>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EX-S1: System error prevents the goal from being saved.</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15" w:right="1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System displays an error message: 'Unable to save goal. Please try again later.'</w:t>
            </w:r>
          </w:p>
        </w:tc>
      </w:tr>
      <w:tr>
        <w:trPr>
          <w:cantSplit w:val="0"/>
          <w:trHeight w:val="1930" w:hRule="atLeast"/>
          <w:tblHeader w:val="0"/>
        </w:trPr>
        <w:tc>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w:t>
            </w:r>
          </w:p>
        </w:tc>
        <w:tc>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Energy Consumption Monitoring</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2"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 Generation(View reports based on their historical energy consumption)</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2" w:lineRule="auto"/>
              <w:ind w:left="115" w:right="8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Notifications (to notify users when they're close to meeting their goals)</w:t>
            </w:r>
          </w:p>
        </w:tc>
      </w:tr>
      <w:tr>
        <w:trPr>
          <w:cantSplit w:val="0"/>
          <w:trHeight w:val="490" w:hRule="atLeast"/>
          <w:tblHeader w:val="0"/>
        </w:trPr>
        <w:tc>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Requirements:</w:t>
            </w:r>
          </w:p>
        </w:tc>
        <w:tc>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tc>
      </w:tr>
      <w:tr>
        <w:trPr>
          <w:cantSplit w:val="0"/>
          <w:trHeight w:val="1010" w:hRule="atLeast"/>
          <w:tblHeader w:val="0"/>
        </w:trPr>
        <w:tc>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w:t>
            </w:r>
          </w:p>
        </w:tc>
        <w:tc>
          <w:tcPr/>
          <w:p w:rsidR="00000000" w:rsidDel="00000000" w:rsidP="00000000" w:rsidRDefault="00000000" w:rsidRPr="00000000" w14:paraId="0000034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835"/>
              </w:tabs>
              <w:spacing w:after="0" w:before="101" w:line="240" w:lineRule="auto"/>
              <w:ind w:left="83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Historical consumption data is available</w:t>
            </w:r>
          </w:p>
          <w:p w:rsidR="00000000" w:rsidDel="00000000" w:rsidP="00000000" w:rsidRDefault="00000000" w:rsidRPr="00000000" w14:paraId="0000034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835"/>
              </w:tabs>
              <w:spacing w:after="0" w:before="4" w:line="240" w:lineRule="auto"/>
              <w:ind w:left="835" w:right="27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will adjust their energy consumption to meet the set goals and stay within the budget.</w:t>
            </w:r>
          </w:p>
        </w:tc>
      </w:tr>
      <w:tr>
        <w:trPr>
          <w:cantSplit w:val="0"/>
          <w:trHeight w:val="1350" w:hRule="atLeast"/>
          <w:tblHeader w:val="0"/>
        </w:trPr>
        <w:tc>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&amp; Issues:</w:t>
            </w:r>
          </w:p>
        </w:tc>
        <w:tc>
          <w:tcPr/>
          <w:p w:rsidR="00000000" w:rsidDel="00000000" w:rsidP="00000000" w:rsidRDefault="00000000" w:rsidRPr="00000000" w14:paraId="0000034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835"/>
              </w:tabs>
              <w:spacing w:after="0" w:before="106" w:line="246.99999999999994" w:lineRule="auto"/>
              <w:ind w:left="835" w:right="57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may require clear instructions on setting realistic goals.</w:t>
            </w:r>
          </w:p>
          <w:p w:rsidR="00000000" w:rsidDel="00000000" w:rsidP="00000000" w:rsidRDefault="00000000" w:rsidRPr="00000000" w14:paraId="0000034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835"/>
              </w:tabs>
              <w:spacing w:after="0" w:before="7" w:line="246.99999999999994" w:lineRule="auto"/>
              <w:ind w:left="835" w:right="19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Accuracy of goal tracking depends on timely data from the appliances.</w:t>
            </w:r>
          </w:p>
        </w:tc>
      </w:tr>
    </w:tbl>
    <w:p w:rsidR="00000000" w:rsidDel="00000000" w:rsidP="00000000" w:rsidRDefault="00000000" w:rsidRPr="00000000" w14:paraId="00000345">
      <w:pPr>
        <w:rPr>
          <w:b w:val="1"/>
          <w:sz w:val="20"/>
          <w:szCs w:val="20"/>
        </w:rPr>
      </w:pPr>
      <w:r w:rsidDel="00000000" w:rsidR="00000000" w:rsidRPr="00000000">
        <w:rPr>
          <w:rtl w:val="0"/>
        </w:rPr>
      </w:r>
    </w:p>
    <w:p w:rsidR="00000000" w:rsidDel="00000000" w:rsidP="00000000" w:rsidRDefault="00000000" w:rsidRPr="00000000" w14:paraId="00000346">
      <w:pPr>
        <w:spacing w:before="193" w:lineRule="auto"/>
        <w:rPr>
          <w:b w:val="1"/>
          <w:sz w:val="20"/>
          <w:szCs w:val="20"/>
        </w:rPr>
      </w:pPr>
      <w:r w:rsidDel="00000000" w:rsidR="00000000" w:rsidRPr="00000000">
        <w:rPr>
          <w:rtl w:val="0"/>
        </w:rPr>
      </w:r>
    </w:p>
    <w:tbl>
      <w:tblPr>
        <w:tblStyle w:val="Table41"/>
        <w:tblW w:w="9362.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861"/>
        <w:gridCol w:w="3761"/>
        <w:gridCol w:w="1880"/>
        <w:gridCol w:w="1860"/>
        <w:tblGridChange w:id="0">
          <w:tblGrid>
            <w:gridCol w:w="1861"/>
            <w:gridCol w:w="3761"/>
            <w:gridCol w:w="1880"/>
            <w:gridCol w:w="1860"/>
          </w:tblGrid>
        </w:tblGridChange>
      </w:tblGrid>
      <w:tr>
        <w:trPr>
          <w:cantSplit w:val="0"/>
          <w:trHeight w:val="490" w:hRule="atLeast"/>
          <w:tblHeader w:val="0"/>
        </w:trPr>
        <w:tc>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ID:</w:t>
            </w:r>
          </w:p>
        </w:tc>
        <w:tc>
          <w:tcPr>
            <w:gridSpan w:val="3"/>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cantSplit w:val="0"/>
          <w:trHeight w:val="710" w:hRule="atLeast"/>
          <w:tblHeader w:val="0"/>
        </w:trPr>
        <w:tc>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Name:</w:t>
            </w:r>
          </w:p>
        </w:tc>
        <w:tc>
          <w:tcPr>
            <w:gridSpan w:val="3"/>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6"/>
              </w:sdtPr>
              <w:sdtContent>
                <w:commentRangeStart w:id="3"/>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Comparing Energy Usage with Similar Households</w:t>
            </w:r>
          </w:p>
        </w:tc>
      </w:tr>
      <w:tr>
        <w:trPr>
          <w:cantSplit w:val="0"/>
          <w:trHeight w:val="770" w:hRule="atLeast"/>
          <w:tblHeader w:val="0"/>
        </w:trPr>
        <w:tc>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By:</w:t>
            </w:r>
          </w:p>
        </w:tc>
        <w:tc>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Sanjeev</w:t>
            </w:r>
          </w:p>
        </w:tc>
        <w:tc>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6.99999999999994" w:lineRule="auto"/>
              <w:ind w:left="110" w:right="4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Updated By:</w:t>
            </w:r>
          </w:p>
        </w:tc>
        <w:tc>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Chong Zhi Hen</w:t>
            </w:r>
            <w:r w:rsidDel="00000000" w:rsidR="00000000" w:rsidRPr="00000000">
              <w:rPr>
                <w:rtl w:val="0"/>
              </w:rPr>
            </w:r>
          </w:p>
        </w:tc>
      </w:tr>
      <w:tr>
        <w:trPr>
          <w:cantSplit w:val="0"/>
          <w:trHeight w:val="769" w:hRule="atLeast"/>
          <w:tblHeader w:val="0"/>
        </w:trPr>
        <w:tc>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Created:</w:t>
            </w:r>
          </w:p>
        </w:tc>
        <w:tc>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13/09/2024</w:t>
            </w:r>
          </w:p>
        </w:tc>
        <w:tc>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6.99999999999994" w:lineRule="auto"/>
              <w:ind w:left="110" w:right="8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Last Updated:</w:t>
            </w:r>
          </w:p>
        </w:tc>
        <w:tc>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3/11/2024</w:t>
            </w:r>
            <w:r w:rsidDel="00000000" w:rsidR="00000000" w:rsidRPr="00000000">
              <w:rPr>
                <w:rtl w:val="0"/>
              </w:rPr>
            </w:r>
          </w:p>
        </w:tc>
      </w:tr>
    </w:tbl>
    <w:p w:rsidR="00000000" w:rsidDel="00000000" w:rsidP="00000000" w:rsidRDefault="00000000" w:rsidRPr="00000000" w14:paraId="00000357">
      <w:pPr>
        <w:rPr>
          <w:sz w:val="24"/>
          <w:szCs w:val="24"/>
        </w:rPr>
        <w:sectPr>
          <w:type w:val="continuous"/>
          <w:pgSz w:h="15840" w:w="12240" w:orient="portrait"/>
          <w:pgMar w:bottom="940" w:top="1420" w:left="1180" w:right="1280" w:header="0" w:footer="753"/>
        </w:sect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42"/>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661"/>
        <w:gridCol w:w="6703"/>
        <w:tblGridChange w:id="0">
          <w:tblGrid>
            <w:gridCol w:w="2661"/>
            <w:gridCol w:w="6703"/>
          </w:tblGrid>
        </w:tblGridChange>
      </w:tblGrid>
      <w:tr>
        <w:trPr>
          <w:cantSplit w:val="0"/>
          <w:trHeight w:val="850" w:hRule="atLeast"/>
          <w:tblHeader w:val="0"/>
        </w:trPr>
        <w:tc>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Database</w:t>
            </w:r>
          </w:p>
        </w:tc>
      </w:tr>
      <w:tr>
        <w:trPr>
          <w:cantSplit w:val="0"/>
          <w:trHeight w:val="1110" w:hRule="atLeast"/>
          <w:tblHeader w:val="0"/>
        </w:trPr>
        <w:tc>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6.99999999999994" w:lineRule="auto"/>
              <w:ind w:left="115" w:right="39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use case allows users to compare their energy consumption with that of similar households (e.g., same number of residents, same size home).</w:t>
            </w:r>
          </w:p>
        </w:tc>
      </w:tr>
      <w:tr>
        <w:trPr>
          <w:cantSplit w:val="0"/>
          <w:trHeight w:val="750" w:hRule="atLeast"/>
          <w:tblHeader w:val="0"/>
        </w:trPr>
        <w:tc>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Preconditions:</w:t>
            </w:r>
          </w:p>
        </w:tc>
        <w:tc>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Users have registered their household details (e.g., number</w:t>
            </w:r>
          </w:p>
        </w:tc>
      </w:tr>
    </w:tbl>
    <w:p w:rsidR="00000000" w:rsidDel="00000000" w:rsidP="00000000" w:rsidRDefault="00000000" w:rsidRPr="00000000" w14:paraId="00000360">
      <w:pPr>
        <w:rPr>
          <w:sz w:val="24"/>
          <w:szCs w:val="24"/>
        </w:rPr>
        <w:sectPr>
          <w:type w:val="continuous"/>
          <w:pgSz w:h="15840" w:w="12240" w:orient="portrait"/>
          <w:pgMar w:bottom="940" w:top="1540" w:left="1180" w:right="1280" w:header="0" w:footer="753"/>
        </w:sect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43"/>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661"/>
        <w:gridCol w:w="6703"/>
        <w:tblGridChange w:id="0">
          <w:tblGrid>
            <w:gridCol w:w="2661"/>
            <w:gridCol w:w="6703"/>
          </w:tblGrid>
        </w:tblGridChange>
      </w:tblGrid>
      <w:tr>
        <w:trPr>
          <w:cantSplit w:val="0"/>
          <w:trHeight w:val="1370" w:hRule="atLeast"/>
          <w:tblHeader w:val="0"/>
        </w:trPr>
        <w:tc>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83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residents, home size).</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73" w:lineRule="auto"/>
              <w:ind w:left="83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The app has access to anonymized consumption data from other users.</w:t>
            </w:r>
          </w:p>
        </w:tc>
      </w:tr>
      <w:tr>
        <w:trPr>
          <w:cantSplit w:val="0"/>
          <w:trHeight w:val="770" w:hRule="atLeast"/>
          <w:tblHeader w:val="0"/>
        </w:trPr>
        <w:tc>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Postconditions:</w:t>
            </w:r>
          </w:p>
        </w:tc>
        <w:tc>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6.99999999999994"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comparison of energy usage is displayed visually in the form of bar charts or pie charts on the dashboard.</w:t>
            </w:r>
          </w:p>
        </w:tc>
      </w:tr>
      <w:tr>
        <w:trPr>
          <w:cantSplit w:val="0"/>
          <w:trHeight w:val="510" w:hRule="atLeast"/>
          <w:tblHeader w:val="0"/>
        </w:trPr>
        <w:tc>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cantSplit w:val="0"/>
          <w:trHeight w:val="490" w:hRule="atLeast"/>
          <w:tblHeader w:val="0"/>
        </w:trPr>
        <w:tc>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of Use:</w:t>
            </w:r>
          </w:p>
        </w:tc>
        <w:tc>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Monthly or as needed.</w:t>
            </w:r>
          </w:p>
        </w:tc>
      </w:tr>
      <w:tr>
        <w:trPr>
          <w:cantSplit w:val="0"/>
          <w:trHeight w:val="3365" w:hRule="atLeast"/>
          <w:tblHeader w:val="0"/>
        </w:trPr>
        <w:tc>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 of Events:</w:t>
            </w:r>
          </w:p>
        </w:tc>
        <w:tc>
          <w:tcPr/>
          <w:p w:rsidR="00000000" w:rsidDel="00000000" w:rsidP="00000000" w:rsidRDefault="00000000" w:rsidRPr="00000000" w14:paraId="0000036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35"/>
              </w:tabs>
              <w:spacing w:after="0" w:before="91" w:line="240" w:lineRule="auto"/>
              <w:ind w:left="83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navigates to the comparison section.</w:t>
            </w:r>
          </w:p>
          <w:p w:rsidR="00000000" w:rsidDel="00000000" w:rsidP="00000000" w:rsidRDefault="00000000" w:rsidRPr="00000000" w14:paraId="0000036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35"/>
              </w:tabs>
              <w:spacing w:after="0" w:before="53" w:line="288" w:lineRule="auto"/>
              <w:ind w:left="835" w:right="47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selects the criteria for comparison (e.g., household size, location).</w:t>
            </w:r>
          </w:p>
          <w:p w:rsidR="00000000" w:rsidDel="00000000" w:rsidP="00000000" w:rsidRDefault="00000000" w:rsidRPr="00000000" w14:paraId="000003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35"/>
              </w:tabs>
              <w:spacing w:after="0" w:before="0" w:line="288" w:lineRule="auto"/>
              <w:ind w:left="835" w:right="37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retrieves data from the database based on the selected criteria </w:t>
            </w:r>
            <w:r w:rsidDel="00000000" w:rsidR="00000000" w:rsidRPr="00000000">
              <w:rPr>
                <w:sz w:val="24"/>
                <w:szCs w:val="24"/>
                <w:rtl w:val="0"/>
              </w:rPr>
              <w:t xml:space="preserve">and gives relevant 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dashboard.</w:t>
            </w:r>
          </w:p>
          <w:p w:rsidR="00000000" w:rsidDel="00000000" w:rsidP="00000000" w:rsidRDefault="00000000" w:rsidRPr="00000000" w14:paraId="000003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35"/>
              </w:tabs>
              <w:spacing w:after="0" w:before="0" w:line="290" w:lineRule="auto"/>
              <w:ind w:left="835" w:right="17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views the </w:t>
            </w:r>
            <w:r w:rsidDel="00000000" w:rsidR="00000000" w:rsidRPr="00000000">
              <w:rPr>
                <w:sz w:val="24"/>
                <w:szCs w:val="24"/>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directly on the dashboard, making it easy to understand their energy usage relative to similar households</w:t>
            </w:r>
          </w:p>
        </w:tc>
      </w:tr>
      <w:tr>
        <w:trPr>
          <w:cantSplit w:val="0"/>
          <w:trHeight w:val="1630" w:hRule="atLeast"/>
          <w:tblHeader w:val="0"/>
        </w:trPr>
        <w:tc>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Flows:</w:t>
            </w:r>
          </w:p>
        </w:tc>
        <w:tc>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AF-S1: No comparable data is available</w:t>
            </w:r>
          </w:p>
          <w:p w:rsidR="00000000" w:rsidDel="00000000" w:rsidP="00000000" w:rsidRDefault="00000000" w:rsidRPr="00000000" w14:paraId="000003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15"/>
                <w:tab w:val="left" w:leader="none" w:pos="835"/>
              </w:tabs>
              <w:spacing w:after="0" w:before="19" w:line="246.99999999999994" w:lineRule="auto"/>
              <w:ind w:left="835" w:right="25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no data is available for the selected criteria, the system displays an error message: "No comparison data available. Please try different criteria (e.g no. of family members)."</w:t>
            </w:r>
          </w:p>
        </w:tc>
      </w:tr>
      <w:tr>
        <w:trPr>
          <w:cantSplit w:val="0"/>
          <w:trHeight w:val="1550" w:hRule="atLeast"/>
          <w:tblHeader w:val="0"/>
        </w:trPr>
        <w:tc>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Exceptions:</w:t>
            </w:r>
          </w:p>
        </w:tc>
        <w:tc>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EX-S1: Database query fails.</w:t>
            </w:r>
          </w:p>
          <w:p w:rsidR="00000000" w:rsidDel="00000000" w:rsidP="00000000" w:rsidRDefault="00000000" w:rsidRPr="00000000" w14:paraId="000003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715"/>
                <w:tab w:val="left" w:leader="none" w:pos="835"/>
              </w:tabs>
              <w:spacing w:after="0" w:before="239" w:line="278.00000000000006" w:lineRule="auto"/>
              <w:ind w:left="835" w:right="29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displays an error message and suggests the user try again later.</w:t>
            </w:r>
          </w:p>
        </w:tc>
      </w:tr>
      <w:tr>
        <w:trPr>
          <w:cantSplit w:val="0"/>
          <w:trHeight w:val="770" w:hRule="atLeast"/>
          <w:tblHeader w:val="0"/>
        </w:trPr>
        <w:tc>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w:t>
            </w:r>
          </w:p>
        </w:tc>
        <w:tc>
          <w:tcPr/>
          <w:p w:rsidR="00000000" w:rsidDel="00000000" w:rsidP="00000000" w:rsidRDefault="00000000" w:rsidRPr="00000000" w14:paraId="0000037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5"/>
              </w:tabs>
              <w:spacing w:after="0" w:before="101" w:line="240" w:lineRule="auto"/>
              <w:ind w:left="83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Energy Consumption Monitoring</w:t>
            </w:r>
          </w:p>
          <w:p w:rsidR="00000000" w:rsidDel="00000000" w:rsidP="00000000" w:rsidRDefault="00000000" w:rsidRPr="00000000" w14:paraId="0000037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5"/>
              </w:tabs>
              <w:spacing w:after="0" w:before="14" w:line="240" w:lineRule="auto"/>
              <w:ind w:left="83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Comparison Module</w:t>
            </w:r>
          </w:p>
        </w:tc>
      </w:tr>
      <w:tr>
        <w:trPr>
          <w:cantSplit w:val="0"/>
          <w:trHeight w:val="710" w:hRule="atLeast"/>
          <w:tblHeader w:val="0"/>
        </w:trPr>
        <w:tc>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Requirements:</w:t>
            </w:r>
          </w:p>
        </w:tc>
        <w:tc>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Integration with a data source of similar households.</w:t>
            </w:r>
          </w:p>
        </w:tc>
      </w:tr>
      <w:tr>
        <w:trPr>
          <w:cantSplit w:val="0"/>
          <w:trHeight w:val="1030" w:hRule="atLeast"/>
          <w:tblHeader w:val="0"/>
        </w:trPr>
        <w:tc>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w:t>
            </w:r>
          </w:p>
        </w:tc>
        <w:tc>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has sufficient comparison data</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7E">
      <w:pPr>
        <w:rPr>
          <w:sz w:val="24"/>
          <w:szCs w:val="24"/>
        </w:rPr>
        <w:sectPr>
          <w:type w:val="nextPage"/>
          <w:pgSz w:h="15840" w:w="12240" w:orient="portrait"/>
          <w:pgMar w:bottom="1539" w:top="1420" w:left="1180" w:right="1280" w:header="0" w:footer="753"/>
        </w:sect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44"/>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661"/>
        <w:gridCol w:w="6703"/>
        <w:tblGridChange w:id="0">
          <w:tblGrid>
            <w:gridCol w:w="2661"/>
            <w:gridCol w:w="6703"/>
          </w:tblGrid>
        </w:tblGridChange>
      </w:tblGrid>
      <w:tr>
        <w:trPr>
          <w:cantSplit w:val="0"/>
          <w:trHeight w:val="710" w:hRule="atLeast"/>
          <w:tblHeader w:val="0"/>
        </w:trPr>
        <w:tc>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330" w:hRule="atLeast"/>
          <w:tblHeader w:val="0"/>
        </w:trPr>
        <w:tc>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&amp; Issues:</w:t>
            </w:r>
          </w:p>
        </w:tc>
        <w:tc>
          <w:tcPr/>
          <w:p w:rsidR="00000000" w:rsidDel="00000000" w:rsidP="00000000" w:rsidRDefault="00000000" w:rsidRPr="00000000" w14:paraId="0000038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5"/>
              </w:tabs>
              <w:spacing w:after="0" w:before="86" w:line="246.99999999999994" w:lineRule="auto"/>
              <w:ind w:left="835" w:right="26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Availability of comparison data could be limited in certain regions.</w:t>
            </w:r>
          </w:p>
          <w:p w:rsidR="00000000" w:rsidDel="00000000" w:rsidP="00000000" w:rsidRDefault="00000000" w:rsidRPr="00000000" w14:paraId="000003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5"/>
              </w:tabs>
              <w:spacing w:after="0" w:before="7" w:line="246.99999999999994" w:lineRule="auto"/>
              <w:ind w:left="835" w:right="15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may require an explanation of how the comparison is made to similar households.</w:t>
            </w:r>
          </w:p>
        </w:tc>
      </w:tr>
    </w:tbl>
    <w:p w:rsidR="00000000" w:rsidDel="00000000" w:rsidP="00000000" w:rsidRDefault="00000000" w:rsidRPr="00000000" w14:paraId="00000385">
      <w:pPr>
        <w:spacing w:line="246.99999999999994" w:lineRule="auto"/>
        <w:rPr>
          <w:sz w:val="24"/>
          <w:szCs w:val="24"/>
        </w:rPr>
        <w:sectPr>
          <w:type w:val="continuous"/>
          <w:pgSz w:h="15840" w:w="12240" w:orient="portrait"/>
          <w:pgMar w:bottom="940" w:top="1420" w:left="1180" w:right="1280" w:header="0" w:footer="753"/>
        </w:sect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45"/>
        <w:tblW w:w="9362.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861"/>
        <w:gridCol w:w="3761"/>
        <w:gridCol w:w="1880"/>
        <w:gridCol w:w="1860"/>
        <w:tblGridChange w:id="0">
          <w:tblGrid>
            <w:gridCol w:w="1861"/>
            <w:gridCol w:w="3761"/>
            <w:gridCol w:w="1880"/>
            <w:gridCol w:w="1860"/>
          </w:tblGrid>
        </w:tblGridChange>
      </w:tblGrid>
      <w:tr>
        <w:trPr>
          <w:cantSplit w:val="0"/>
          <w:trHeight w:val="470" w:hRule="atLeast"/>
          <w:tblHeader w:val="0"/>
        </w:trPr>
        <w:tc>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ID:</w:t>
            </w:r>
          </w:p>
        </w:tc>
        <w:tc>
          <w:tcPr>
            <w:gridSpan w:val="3"/>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r>
      <w:tr>
        <w:trPr>
          <w:cantSplit w:val="0"/>
          <w:trHeight w:val="710" w:hRule="atLeast"/>
          <w:tblHeader w:val="0"/>
        </w:trPr>
        <w:tc>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Name:</w:t>
            </w:r>
          </w:p>
        </w:tc>
        <w:tc>
          <w:tcPr>
            <w:gridSpan w:val="3"/>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Multi-User Account Management</w:t>
            </w:r>
          </w:p>
        </w:tc>
      </w:tr>
      <w:tr>
        <w:trPr>
          <w:cantSplit w:val="0"/>
          <w:trHeight w:val="770" w:hRule="atLeast"/>
          <w:tblHeader w:val="0"/>
        </w:trPr>
        <w:tc>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By:</w:t>
            </w:r>
          </w:p>
        </w:tc>
        <w:tc>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Sanjeev</w:t>
            </w:r>
          </w:p>
        </w:tc>
        <w:tc>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6.99999999999994" w:lineRule="auto"/>
              <w:ind w:left="110" w:right="4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Updated By:</w:t>
            </w:r>
          </w:p>
        </w:tc>
        <w:tc>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Heng Zeng Xi</w:t>
            </w:r>
          </w:p>
        </w:tc>
      </w:tr>
      <w:tr>
        <w:trPr>
          <w:cantSplit w:val="0"/>
          <w:trHeight w:val="770" w:hRule="atLeast"/>
          <w:tblHeader w:val="0"/>
        </w:trPr>
        <w:tc>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Created:</w:t>
            </w:r>
          </w:p>
        </w:tc>
        <w:tc>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13/09/2024</w:t>
            </w:r>
          </w:p>
        </w:tc>
        <w:tc>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6.99999999999994" w:lineRule="auto"/>
              <w:ind w:left="110" w:right="8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Last Updated:</w:t>
            </w:r>
          </w:p>
        </w:tc>
        <w:tc>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15/10/2024</w:t>
            </w:r>
          </w:p>
        </w:tc>
      </w:tr>
    </w:tbl>
    <w:p w:rsidR="00000000" w:rsidDel="00000000" w:rsidP="00000000" w:rsidRDefault="00000000" w:rsidRPr="00000000" w14:paraId="00000397">
      <w:pPr>
        <w:rPr>
          <w:b w:val="1"/>
          <w:sz w:val="20"/>
          <w:szCs w:val="20"/>
        </w:rPr>
      </w:pPr>
      <w:r w:rsidDel="00000000" w:rsidR="00000000" w:rsidRPr="00000000">
        <w:rPr>
          <w:rtl w:val="0"/>
        </w:rPr>
      </w:r>
    </w:p>
    <w:p w:rsidR="00000000" w:rsidDel="00000000" w:rsidP="00000000" w:rsidRDefault="00000000" w:rsidRPr="00000000" w14:paraId="00000398">
      <w:pPr>
        <w:spacing w:after="1" w:before="141" w:lineRule="auto"/>
        <w:rPr>
          <w:b w:val="1"/>
          <w:sz w:val="20"/>
          <w:szCs w:val="20"/>
        </w:rPr>
      </w:pPr>
      <w:r w:rsidDel="00000000" w:rsidR="00000000" w:rsidRPr="00000000">
        <w:rPr>
          <w:rtl w:val="0"/>
        </w:rPr>
      </w:r>
    </w:p>
    <w:tbl>
      <w:tblPr>
        <w:tblStyle w:val="Table46"/>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661"/>
        <w:gridCol w:w="6703"/>
        <w:tblGridChange w:id="0">
          <w:tblGrid>
            <w:gridCol w:w="2661"/>
            <w:gridCol w:w="6703"/>
          </w:tblGrid>
        </w:tblGridChange>
      </w:tblGrid>
      <w:tr>
        <w:trPr>
          <w:cantSplit w:val="0"/>
          <w:trHeight w:val="850" w:hRule="atLeast"/>
          <w:tblHeader w:val="0"/>
        </w:trPr>
        <w:tc>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User, Secondary Users</w:t>
            </w:r>
          </w:p>
        </w:tc>
      </w:tr>
      <w:tr>
        <w:trPr>
          <w:cantSplit w:val="0"/>
          <w:trHeight w:val="2505" w:hRule="atLeast"/>
          <w:tblHeader w:val="0"/>
        </w:trPr>
        <w:tc>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9" w:lineRule="auto"/>
              <w:ind w:left="115" w:right="1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use case allows households with multiple users to manage energy consumption through individual profiles under a shared account. Each user can manage their own appliances and view personalized energy tracking, while the primary user (admin) maintains control over overall account settings and user permissions. The system automatically assigns user roles: one admin account is created initially, and all subsequent accounts are automatically user accounts, managed by the admin.</w:t>
            </w:r>
          </w:p>
        </w:tc>
      </w:tr>
      <w:tr>
        <w:trPr>
          <w:cantSplit w:val="0"/>
          <w:trHeight w:val="2011" w:hRule="atLeast"/>
          <w:tblHeader w:val="0"/>
        </w:trPr>
        <w:tc>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Preconditions:</w:t>
            </w:r>
          </w:p>
        </w:tc>
        <w:tc>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primary user has created an account.</w:t>
            </w:r>
          </w:p>
          <w:p w:rsidR="00000000" w:rsidDel="00000000" w:rsidP="00000000" w:rsidRDefault="00000000" w:rsidRPr="00000000" w14:paraId="000003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5"/>
              </w:tabs>
              <w:spacing w:after="0" w:before="44" w:line="273" w:lineRule="auto"/>
              <w:ind w:left="835" w:right="26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Secondary users automatically become regular users upon account creation.</w:t>
            </w:r>
          </w:p>
        </w:tc>
      </w:tr>
      <w:tr>
        <w:trPr>
          <w:cantSplit w:val="0"/>
          <w:trHeight w:val="1349" w:hRule="atLeast"/>
          <w:tblHeader w:val="0"/>
        </w:trPr>
        <w:tc>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Postconditions:</w:t>
            </w:r>
          </w:p>
        </w:tc>
        <w:tc>
          <w:tcPr/>
          <w:p w:rsidR="00000000" w:rsidDel="00000000" w:rsidP="00000000" w:rsidRDefault="00000000" w:rsidRPr="00000000" w14:paraId="000003A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5"/>
              </w:tabs>
              <w:spacing w:after="0" w:before="101" w:line="252.00000000000003" w:lineRule="auto"/>
              <w:ind w:left="835" w:right="87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users within a household can manage their appliances and view personalised energy data.</w:t>
            </w:r>
          </w:p>
          <w:p w:rsidR="00000000" w:rsidDel="00000000" w:rsidP="00000000" w:rsidRDefault="00000000" w:rsidRPr="00000000" w14:paraId="000003A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5"/>
              </w:tabs>
              <w:spacing w:after="0" w:before="0" w:line="246.99999999999994" w:lineRule="auto"/>
              <w:ind w:left="835" w:right="22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primary user maintains administrative control, such as adding or removing users and managing permissions.</w:t>
            </w:r>
          </w:p>
        </w:tc>
      </w:tr>
      <w:tr>
        <w:trPr>
          <w:cantSplit w:val="0"/>
          <w:trHeight w:val="490" w:hRule="atLeast"/>
          <w:tblHeader w:val="0"/>
        </w:trPr>
        <w:tc>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Medium</w:t>
            </w:r>
          </w:p>
        </w:tc>
      </w:tr>
      <w:tr>
        <w:trPr>
          <w:cantSplit w:val="0"/>
          <w:trHeight w:val="510" w:hRule="atLeast"/>
          <w:tblHeader w:val="0"/>
        </w:trPr>
        <w:tc>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of Use:</w:t>
            </w:r>
          </w:p>
        </w:tc>
        <w:tc>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needed.</w:t>
            </w:r>
          </w:p>
        </w:tc>
      </w:tr>
      <w:tr>
        <w:trPr>
          <w:cantSplit w:val="0"/>
          <w:trHeight w:val="1510" w:hRule="atLeast"/>
          <w:tblHeader w:val="0"/>
        </w:trPr>
        <w:tc>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 of Events:</w:t>
            </w:r>
          </w:p>
        </w:tc>
        <w:tc>
          <w:tcPr/>
          <w:p w:rsidR="00000000" w:rsidDel="00000000" w:rsidP="00000000" w:rsidRDefault="00000000" w:rsidRPr="00000000" w14:paraId="000003A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5"/>
              </w:tabs>
              <w:spacing w:after="0" w:before="91" w:line="288" w:lineRule="auto"/>
              <w:ind w:left="835" w:right="60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user (admin) navigates to the "Manage Users" section.</w:t>
            </w:r>
          </w:p>
          <w:p w:rsidR="00000000" w:rsidDel="00000000" w:rsidP="00000000" w:rsidRDefault="00000000" w:rsidRPr="00000000" w14:paraId="000003A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5"/>
              </w:tabs>
              <w:spacing w:after="0" w:before="0" w:line="288" w:lineRule="auto"/>
              <w:ind w:left="835" w:right="32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user views the list of user accounts created under the shared household account.</w:t>
            </w:r>
          </w:p>
        </w:tc>
      </w:tr>
    </w:tbl>
    <w:p w:rsidR="00000000" w:rsidDel="00000000" w:rsidP="00000000" w:rsidRDefault="00000000" w:rsidRPr="00000000" w14:paraId="000003AB">
      <w:pPr>
        <w:spacing w:line="288" w:lineRule="auto"/>
        <w:rPr>
          <w:sz w:val="24"/>
          <w:szCs w:val="24"/>
        </w:rPr>
        <w:sectPr>
          <w:type w:val="nextPage"/>
          <w:pgSz w:h="15840" w:w="12240" w:orient="portrait"/>
          <w:pgMar w:bottom="940" w:top="1420" w:left="1180" w:right="1280" w:header="0" w:footer="753"/>
        </w:sect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47"/>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661"/>
        <w:gridCol w:w="6703"/>
        <w:tblGridChange w:id="0">
          <w:tblGrid>
            <w:gridCol w:w="2661"/>
            <w:gridCol w:w="6703"/>
          </w:tblGrid>
        </w:tblGridChange>
      </w:tblGrid>
      <w:tr>
        <w:trPr>
          <w:cantSplit w:val="0"/>
          <w:trHeight w:val="2050" w:hRule="atLeast"/>
          <w:tblHeader w:val="0"/>
        </w:trPr>
        <w:tc>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A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5"/>
              </w:tabs>
              <w:spacing w:after="0" w:before="86" w:line="288" w:lineRule="auto"/>
              <w:ind w:left="835" w:right="44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manages user roles and permissions, such as controlling who can add or modify appliances, or access household-wide energy data.</w:t>
            </w:r>
          </w:p>
          <w:p w:rsidR="00000000" w:rsidDel="00000000" w:rsidP="00000000" w:rsidRDefault="00000000" w:rsidRPr="00000000" w14:paraId="000003A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5"/>
              </w:tabs>
              <w:spacing w:after="0" w:before="0" w:line="290" w:lineRule="auto"/>
              <w:ind w:left="835" w:right="39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user can log in, add appliances, and view their own energy data while sharing the main household account.</w:t>
            </w:r>
          </w:p>
        </w:tc>
      </w:tr>
      <w:tr>
        <w:trPr>
          <w:cantSplit w:val="0"/>
          <w:trHeight w:val="1050" w:hRule="atLeast"/>
          <w:tblHeader w:val="0"/>
        </w:trPr>
        <w:tc>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Flows:</w:t>
            </w:r>
          </w:p>
        </w:tc>
        <w:tc>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AF-S1: Primary user removes a secondary user.</w:t>
            </w:r>
          </w:p>
          <w:p w:rsidR="00000000" w:rsidDel="00000000" w:rsidP="00000000" w:rsidRDefault="00000000" w:rsidRPr="00000000" w14:paraId="000003B2">
            <w:pPr>
              <w:keepNext w:val="0"/>
              <w:keepLines w:val="0"/>
              <w:pageBreakBefore w:val="0"/>
              <w:widowControl w:val="0"/>
              <w:numPr>
                <w:ilvl w:val="0"/>
                <w:numId w:val="80"/>
              </w:numPr>
              <w:pBdr>
                <w:top w:space="0" w:sz="0" w:val="nil"/>
                <w:left w:space="0" w:sz="0" w:val="nil"/>
                <w:bottom w:space="0" w:sz="0" w:val="nil"/>
                <w:right w:space="0" w:sz="0" w:val="nil"/>
                <w:between w:space="0" w:sz="0" w:val="nil"/>
              </w:pBdr>
              <w:shd w:fill="auto" w:val="clear"/>
              <w:tabs>
                <w:tab w:val="left" w:leader="none" w:pos="765"/>
                <w:tab w:val="left" w:leader="none" w:pos="835"/>
              </w:tabs>
              <w:spacing w:after="0" w:before="14" w:line="242" w:lineRule="auto"/>
              <w:ind w:left="835" w:right="31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removes the user’s profile and their appliances from the account.</w:t>
            </w:r>
          </w:p>
        </w:tc>
      </w:tr>
      <w:tr>
        <w:trPr>
          <w:cantSplit w:val="0"/>
          <w:trHeight w:val="1870" w:hRule="atLeast"/>
          <w:tblHeader w:val="0"/>
        </w:trPr>
        <w:tc>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Exceptions:</w:t>
            </w:r>
          </w:p>
        </w:tc>
        <w:tc>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73"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EX-S1: System encounters an error when managing users or updating permissions.</w:t>
            </w:r>
          </w:p>
          <w:p w:rsidR="00000000" w:rsidDel="00000000" w:rsidP="00000000" w:rsidRDefault="00000000" w:rsidRPr="00000000" w14:paraId="000003B5">
            <w:pPr>
              <w:keepNext w:val="0"/>
              <w:keepLines w:val="0"/>
              <w:pageBreakBefore w:val="0"/>
              <w:widowControl w:val="0"/>
              <w:numPr>
                <w:ilvl w:val="0"/>
                <w:numId w:val="72"/>
              </w:numPr>
              <w:pBdr>
                <w:top w:space="0" w:sz="0" w:val="nil"/>
                <w:left w:space="0" w:sz="0" w:val="nil"/>
                <w:bottom w:space="0" w:sz="0" w:val="nil"/>
                <w:right w:space="0" w:sz="0" w:val="nil"/>
                <w:between w:space="0" w:sz="0" w:val="nil"/>
              </w:pBdr>
              <w:shd w:fill="auto" w:val="clear"/>
              <w:tabs>
                <w:tab w:val="left" w:leader="none" w:pos="715"/>
                <w:tab w:val="left" w:leader="none" w:pos="835"/>
              </w:tabs>
              <w:spacing w:after="0" w:before="206" w:line="273" w:lineRule="auto"/>
              <w:ind w:left="835" w:right="104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displays an error message and suggests retrying.</w:t>
            </w:r>
          </w:p>
        </w:tc>
      </w:tr>
      <w:tr>
        <w:trPr>
          <w:cantSplit w:val="0"/>
          <w:trHeight w:val="1250" w:hRule="atLeast"/>
          <w:tblHeader w:val="0"/>
        </w:trPr>
        <w:tc>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w:t>
            </w:r>
          </w:p>
        </w:tc>
        <w:tc>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Account Management</w:t>
            </w:r>
          </w:p>
          <w:p w:rsidR="00000000" w:rsidDel="00000000" w:rsidP="00000000" w:rsidRDefault="00000000" w:rsidRPr="00000000" w14:paraId="000003B9">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tabs>
                <w:tab w:val="left" w:leader="none" w:pos="835"/>
              </w:tabs>
              <w:spacing w:after="0" w:before="14" w:line="240" w:lineRule="auto"/>
              <w:ind w:left="83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Device Management</w:t>
            </w:r>
          </w:p>
        </w:tc>
      </w:tr>
      <w:tr>
        <w:trPr>
          <w:cantSplit w:val="0"/>
          <w:trHeight w:val="1030" w:hRule="atLeast"/>
          <w:tblHeader w:val="0"/>
        </w:trPr>
        <w:tc>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Requirements:</w:t>
            </w:r>
          </w:p>
        </w:tc>
        <w:tc>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73"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must differentiate between primary and secondary user permissions.</w:t>
            </w:r>
          </w:p>
        </w:tc>
      </w:tr>
      <w:tr>
        <w:trPr>
          <w:cantSplit w:val="0"/>
          <w:trHeight w:val="1030" w:hRule="atLeast"/>
          <w:tblHeader w:val="0"/>
        </w:trPr>
        <w:tc>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w:t>
            </w:r>
          </w:p>
        </w:tc>
        <w:tc>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73" w:lineRule="auto"/>
              <w:ind w:left="115" w:right="2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users in a household will benefit from managing their own appliances.</w:t>
            </w:r>
          </w:p>
        </w:tc>
      </w:tr>
      <w:tr>
        <w:trPr>
          <w:cantSplit w:val="0"/>
          <w:trHeight w:val="905" w:hRule="atLeast"/>
          <w:tblHeader w:val="0"/>
        </w:trPr>
        <w:tc>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&amp; Issues:</w:t>
            </w:r>
          </w:p>
        </w:tc>
        <w:tc>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2"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Clear user roles (admin vs. regular users) may be necessary to prevent unauthorised changes.</w:t>
            </w:r>
          </w:p>
        </w:tc>
      </w:tr>
    </w:tbl>
    <w:p w:rsidR="00000000" w:rsidDel="00000000" w:rsidP="00000000" w:rsidRDefault="00000000" w:rsidRPr="00000000" w14:paraId="000003C0">
      <w:pPr>
        <w:rPr>
          <w:b w:val="1"/>
          <w:sz w:val="20"/>
          <w:szCs w:val="20"/>
        </w:rPr>
      </w:pPr>
      <w:r w:rsidDel="00000000" w:rsidR="00000000" w:rsidRPr="00000000">
        <w:rPr>
          <w:rtl w:val="0"/>
        </w:rPr>
      </w:r>
    </w:p>
    <w:p w:rsidR="00000000" w:rsidDel="00000000" w:rsidP="00000000" w:rsidRDefault="00000000" w:rsidRPr="00000000" w14:paraId="000003C1">
      <w:pPr>
        <w:rPr>
          <w:b w:val="1"/>
          <w:sz w:val="20"/>
          <w:szCs w:val="20"/>
        </w:rPr>
      </w:pPr>
      <w:r w:rsidDel="00000000" w:rsidR="00000000" w:rsidRPr="00000000">
        <w:rPr>
          <w:rtl w:val="0"/>
        </w:rPr>
      </w:r>
    </w:p>
    <w:p w:rsidR="00000000" w:rsidDel="00000000" w:rsidP="00000000" w:rsidRDefault="00000000" w:rsidRPr="00000000" w14:paraId="000003C2">
      <w:pPr>
        <w:spacing w:before="83" w:lineRule="auto"/>
        <w:rPr>
          <w:b w:val="1"/>
          <w:sz w:val="20"/>
          <w:szCs w:val="20"/>
        </w:rPr>
      </w:pPr>
      <w:r w:rsidDel="00000000" w:rsidR="00000000" w:rsidRPr="00000000">
        <w:rPr>
          <w:rtl w:val="0"/>
        </w:rPr>
      </w:r>
    </w:p>
    <w:tbl>
      <w:tblPr>
        <w:tblStyle w:val="Table48"/>
        <w:tblW w:w="9362.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861"/>
        <w:gridCol w:w="3761"/>
        <w:gridCol w:w="1880"/>
        <w:gridCol w:w="1860"/>
        <w:tblGridChange w:id="0">
          <w:tblGrid>
            <w:gridCol w:w="1861"/>
            <w:gridCol w:w="3761"/>
            <w:gridCol w:w="1880"/>
            <w:gridCol w:w="1860"/>
          </w:tblGrid>
        </w:tblGridChange>
      </w:tblGrid>
      <w:tr>
        <w:trPr>
          <w:cantSplit w:val="0"/>
          <w:trHeight w:val="470" w:hRule="atLeast"/>
          <w:tblHeader w:val="0"/>
        </w:trPr>
        <w:tc>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ID:</w:t>
            </w:r>
          </w:p>
        </w:tc>
        <w:tc>
          <w:tcPr>
            <w:gridSpan w:val="3"/>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r>
      <w:tr>
        <w:trPr>
          <w:cantSplit w:val="0"/>
          <w:trHeight w:val="710" w:hRule="atLeast"/>
          <w:tblHeader w:val="0"/>
        </w:trPr>
        <w:tc>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Name:</w:t>
            </w:r>
          </w:p>
        </w:tc>
        <w:tc>
          <w:tcPr>
            <w:gridSpan w:val="3"/>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Real-time data storage</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By:</w:t>
            </w:r>
          </w:p>
        </w:tc>
        <w:tc>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Sanjeev</w:t>
            </w:r>
          </w:p>
        </w:tc>
        <w:tc>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6.99999999999994" w:lineRule="auto"/>
              <w:ind w:left="110" w:right="4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Updated By:</w:t>
            </w:r>
          </w:p>
        </w:tc>
        <w:tc>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Heng Zeng Xi</w:t>
            </w:r>
          </w:p>
        </w:tc>
      </w:tr>
      <w:tr>
        <w:trPr>
          <w:cantSplit w:val="0"/>
          <w:trHeight w:val="769" w:hRule="atLeast"/>
          <w:tblHeader w:val="0"/>
        </w:trPr>
        <w:tc>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Created:</w:t>
            </w:r>
          </w:p>
        </w:tc>
        <w:tc>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13/09/2024</w:t>
            </w:r>
          </w:p>
        </w:tc>
        <w:tc>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6.99999999999994" w:lineRule="auto"/>
              <w:ind w:left="110" w:right="8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Last Updated:</w:t>
            </w:r>
          </w:p>
        </w:tc>
        <w:tc>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17/09/2024</w:t>
            </w:r>
          </w:p>
        </w:tc>
      </w:tr>
    </w:tbl>
    <w:p w:rsidR="00000000" w:rsidDel="00000000" w:rsidP="00000000" w:rsidRDefault="00000000" w:rsidRPr="00000000" w14:paraId="000003D3">
      <w:pPr>
        <w:rPr>
          <w:sz w:val="24"/>
          <w:szCs w:val="24"/>
        </w:rPr>
        <w:sectPr>
          <w:type w:val="continuous"/>
          <w:pgSz w:h="15840" w:w="12240" w:orient="portrait"/>
          <w:pgMar w:bottom="940" w:top="1420" w:left="1180" w:right="1280" w:header="0" w:footer="753"/>
        </w:sect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49"/>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661"/>
        <w:gridCol w:w="6703"/>
        <w:tblGridChange w:id="0">
          <w:tblGrid>
            <w:gridCol w:w="2661"/>
            <w:gridCol w:w="6703"/>
          </w:tblGrid>
        </w:tblGridChange>
      </w:tblGrid>
      <w:tr>
        <w:trPr>
          <w:cantSplit w:val="0"/>
          <w:trHeight w:val="850" w:hRule="atLeast"/>
          <w:tblHeader w:val="0"/>
        </w:trPr>
        <w:tc>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w:t>
            </w:r>
          </w:p>
        </w:tc>
        <w:tc>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Database</w:t>
            </w:r>
          </w:p>
        </w:tc>
      </w:tr>
      <w:tr>
        <w:trPr>
          <w:cantSplit w:val="0"/>
          <w:trHeight w:val="1630" w:hRule="atLeast"/>
          <w:tblHeader w:val="0"/>
        </w:trPr>
        <w:tc>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9" w:lineRule="auto"/>
              <w:ind w:left="115" w:right="1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use case allows users to back up their energy data and settings to protect against data loss and recover from accidental deletions, ensuring continuous access to important information without interruptions.</w:t>
            </w:r>
          </w:p>
        </w:tc>
      </w:tr>
      <w:tr>
        <w:trPr>
          <w:cantSplit w:val="0"/>
          <w:trHeight w:val="1550" w:hRule="atLeast"/>
          <w:tblHeader w:val="0"/>
        </w:trPr>
        <w:tc>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Preconditions:</w:t>
            </w:r>
          </w:p>
        </w:tc>
        <w:tc>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tabs>
                <w:tab w:val="left" w:leader="none" w:pos="295"/>
              </w:tabs>
              <w:spacing w:after="0" w:before="1" w:line="240" w:lineRule="auto"/>
              <w:ind w:left="295"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must be logged in.</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tabs>
                <w:tab w:val="left" w:leader="none" w:pos="295"/>
              </w:tabs>
              <w:spacing w:after="0" w:before="0" w:line="240" w:lineRule="auto"/>
              <w:ind w:left="295"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is available</w:t>
            </w:r>
          </w:p>
        </w:tc>
      </w:tr>
      <w:tr>
        <w:trPr>
          <w:cantSplit w:val="0"/>
          <w:trHeight w:val="770" w:hRule="atLeast"/>
          <w:tblHeader w:val="0"/>
        </w:trPr>
        <w:tc>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Postconditions:</w:t>
            </w:r>
          </w:p>
        </w:tc>
        <w:tc>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6.99999999999994" w:lineRule="auto"/>
              <w:ind w:left="115" w:right="1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energy data and settings are backed up to the local database and can be restored later.</w:t>
            </w:r>
          </w:p>
        </w:tc>
      </w:tr>
      <w:tr>
        <w:trPr>
          <w:cantSplit w:val="0"/>
          <w:trHeight w:val="510" w:hRule="atLeast"/>
          <w:tblHeader w:val="0"/>
        </w:trPr>
        <w:tc>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w:t>
            </w:r>
          </w:p>
        </w:tc>
      </w:tr>
      <w:tr>
        <w:trPr>
          <w:cantSplit w:val="0"/>
          <w:trHeight w:val="490" w:hRule="atLeast"/>
          <w:tblHeader w:val="0"/>
        </w:trPr>
        <w:tc>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of Use:</w:t>
            </w:r>
          </w:p>
        </w:tc>
        <w:tc>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needed (e.g., after accidental data deletion or for data recovery).</w:t>
            </w:r>
          </w:p>
        </w:tc>
      </w:tr>
    </w:tbl>
    <w:p w:rsidR="00000000" w:rsidDel="00000000" w:rsidP="00000000" w:rsidRDefault="00000000" w:rsidRPr="00000000" w14:paraId="000003E4">
      <w:pPr>
        <w:rPr>
          <w:sz w:val="24"/>
          <w:szCs w:val="24"/>
        </w:rPr>
        <w:sectPr>
          <w:type w:val="continuous"/>
          <w:pgSz w:h="15840" w:w="12240" w:orient="portrait"/>
          <w:pgMar w:bottom="940" w:top="1540" w:left="1180" w:right="1280" w:header="0" w:footer="753"/>
        </w:sect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50"/>
        <w:tblW w:w="9364.0" w:type="dxa"/>
        <w:jc w:val="left"/>
        <w:tblInd w:w="29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661"/>
        <w:gridCol w:w="6703"/>
        <w:tblGridChange w:id="0">
          <w:tblGrid>
            <w:gridCol w:w="2661"/>
            <w:gridCol w:w="6703"/>
          </w:tblGrid>
        </w:tblGridChange>
      </w:tblGrid>
      <w:tr>
        <w:trPr>
          <w:cantSplit w:val="0"/>
          <w:trHeight w:val="3031" w:hRule="atLeast"/>
          <w:tblHeader w:val="0"/>
        </w:trPr>
        <w:tc>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 of Events:</w:t>
            </w:r>
          </w:p>
        </w:tc>
        <w:tc>
          <w:tcPr/>
          <w:p w:rsidR="00000000" w:rsidDel="00000000" w:rsidP="00000000" w:rsidRDefault="00000000" w:rsidRPr="00000000" w14:paraId="000003E7">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leader="none" w:pos="835"/>
              </w:tabs>
              <w:spacing w:after="0" w:before="86" w:line="288" w:lineRule="auto"/>
              <w:ind w:left="835" w:right="27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navigates to the "Backup and Restore" section in the settings.</w:t>
            </w:r>
          </w:p>
          <w:p w:rsidR="00000000" w:rsidDel="00000000" w:rsidP="00000000" w:rsidRDefault="00000000" w:rsidRPr="00000000" w14:paraId="000003E8">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leader="none" w:pos="835"/>
              </w:tabs>
              <w:spacing w:after="0" w:before="0" w:line="288" w:lineRule="auto"/>
              <w:ind w:left="835" w:right="14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selects the option to either back up or restore their data.</w:t>
            </w:r>
          </w:p>
          <w:p w:rsidR="00000000" w:rsidDel="00000000" w:rsidP="00000000" w:rsidRDefault="00000000" w:rsidRPr="00000000" w14:paraId="000003E9">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leader="none" w:pos="835"/>
              </w:tabs>
              <w:spacing w:after="0" w:before="0" w:line="288" w:lineRule="auto"/>
              <w:ind w:left="835" w:right="35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securely saves energy data and settings to the local database or retrieves data from it to complete the backup or restore process.</w:t>
            </w:r>
          </w:p>
          <w:p w:rsidR="00000000" w:rsidDel="00000000" w:rsidP="00000000" w:rsidRDefault="00000000" w:rsidRPr="00000000" w14:paraId="000003EA">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leader="none" w:pos="835"/>
              </w:tabs>
              <w:spacing w:after="0" w:before="0" w:line="273" w:lineRule="auto"/>
              <w:ind w:left="83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confirms the success of the backup or restore.</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5"/>
              </w:tabs>
              <w:spacing w:after="0" w:before="0" w:line="273" w:lineRule="auto"/>
              <w:ind w:right="0"/>
              <w:jc w:val="left"/>
              <w:rPr>
                <w:sz w:val="24"/>
                <w:szCs w:val="24"/>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5"/>
              </w:tabs>
              <w:spacing w:after="0" w:before="0" w:line="273" w:lineRule="auto"/>
              <w:ind w:right="0"/>
              <w:jc w:val="left"/>
              <w:rPr>
                <w:sz w:val="24"/>
                <w:szCs w:val="24"/>
              </w:rPr>
            </w:pPr>
            <w:r w:rsidDel="00000000" w:rsidR="00000000" w:rsidRPr="00000000">
              <w:rPr>
                <w:sz w:val="24"/>
                <w:szCs w:val="24"/>
                <w:rtl w:val="0"/>
              </w:rPr>
              <w:t xml:space="preserve">* Change to </w:t>
            </w:r>
          </w:p>
        </w:tc>
      </w:tr>
      <w:tr>
        <w:trPr>
          <w:cantSplit w:val="0"/>
          <w:trHeight w:val="1130" w:hRule="atLeast"/>
          <w:tblHeader w:val="0"/>
        </w:trPr>
        <w:tc>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Flows:</w:t>
            </w:r>
          </w:p>
        </w:tc>
        <w:tc>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AF-S1: User cancels the backup/restore process.</w:t>
            </w:r>
          </w:p>
          <w:p w:rsidR="00000000" w:rsidDel="00000000" w:rsidP="00000000" w:rsidRDefault="00000000" w:rsidRPr="00000000" w14:paraId="000003EF">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leader="none" w:pos="775"/>
              </w:tabs>
              <w:spacing w:after="0" w:before="9" w:line="240" w:lineRule="auto"/>
              <w:ind w:left="775" w:right="0" w:hanging="3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stops the operation and reverts to the previous state.</w:t>
            </w:r>
          </w:p>
        </w:tc>
      </w:tr>
      <w:tr>
        <w:trPr>
          <w:cantSplit w:val="0"/>
          <w:trHeight w:val="1870" w:hRule="atLeast"/>
          <w:tblHeader w:val="0"/>
        </w:trPr>
        <w:tc>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Exceptions:</w:t>
            </w:r>
          </w:p>
        </w:tc>
        <w:tc>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EX-S1: Connection error prevents the backup/restore process.</w:t>
            </w:r>
          </w:p>
          <w:p w:rsidR="00000000" w:rsidDel="00000000" w:rsidP="00000000" w:rsidRDefault="00000000" w:rsidRPr="00000000" w14:paraId="000003F2">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715"/>
                <w:tab w:val="left" w:leader="none" w:pos="835"/>
              </w:tabs>
              <w:spacing w:after="0" w:before="239" w:line="276" w:lineRule="auto"/>
              <w:ind w:left="835" w:right="26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displays an error message: "Unable to complete the backup/restore process. Please check your connection and try again."</w:t>
            </w:r>
          </w:p>
        </w:tc>
      </w:tr>
      <w:tr>
        <w:trPr>
          <w:cantSplit w:val="0"/>
          <w:trHeight w:val="950" w:hRule="atLeast"/>
          <w:tblHeader w:val="0"/>
        </w:trPr>
        <w:tc>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w:t>
            </w:r>
          </w:p>
        </w:tc>
        <w:tc>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775"/>
              </w:tabs>
              <w:spacing w:after="0" w:before="1" w:line="240" w:lineRule="auto"/>
              <w:ind w:left="775" w:right="0" w:hanging="3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Integration</w:t>
            </w:r>
          </w:p>
        </w:tc>
      </w:tr>
      <w:tr>
        <w:trPr>
          <w:cantSplit w:val="0"/>
          <w:trHeight w:val="1030" w:hRule="atLeast"/>
          <w:tblHeader w:val="0"/>
        </w:trPr>
        <w:tc>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Requirements:</w:t>
            </w:r>
          </w:p>
        </w:tc>
        <w:tc>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68"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encryption and integrity checks before saving to or restoring from the local database.</w:t>
            </w:r>
          </w:p>
        </w:tc>
      </w:tr>
      <w:tr>
        <w:trPr>
          <w:cantSplit w:val="0"/>
          <w:trHeight w:val="1305" w:hRule="atLeast"/>
          <w:tblHeader w:val="0"/>
        </w:trPr>
        <w:tc>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w:t>
            </w:r>
          </w:p>
        </w:tc>
        <w:tc>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8"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may need to recover their data due to accidental deletions or system failures.</w:t>
            </w:r>
          </w:p>
        </w:tc>
      </w:tr>
      <w:tr>
        <w:trPr>
          <w:cantSplit w:val="0"/>
          <w:trHeight w:val="2370" w:hRule="atLeast"/>
          <w:tblHeader w:val="0"/>
        </w:trPr>
        <w:tc>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&amp; Issues:</w:t>
            </w:r>
          </w:p>
        </w:tc>
        <w:tc>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5"/>
              </w:tabs>
              <w:spacing w:after="0" w:before="1" w:line="252.00000000000003" w:lineRule="auto"/>
              <w:ind w:left="835" w:right="50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securely encrypt all user data before saving to the local database.</w:t>
            </w:r>
          </w:p>
          <w:p w:rsidR="00000000" w:rsidDel="00000000" w:rsidP="00000000" w:rsidRDefault="00000000" w:rsidRPr="00000000" w14:paraId="000003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5"/>
              </w:tabs>
              <w:spacing w:after="0" w:before="1" w:line="242" w:lineRule="auto"/>
              <w:ind w:left="835" w:right="37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may experience data inconsistencies if they restore data on a different device with incompatible settings.</w:t>
            </w:r>
          </w:p>
        </w:tc>
      </w:tr>
    </w:tbl>
    <w:p w:rsidR="00000000" w:rsidDel="00000000" w:rsidP="00000000" w:rsidRDefault="00000000" w:rsidRPr="00000000" w14:paraId="000003FF">
      <w:pPr>
        <w:spacing w:line="242" w:lineRule="auto"/>
        <w:rPr>
          <w:sz w:val="24"/>
          <w:szCs w:val="24"/>
        </w:rPr>
        <w:sectPr>
          <w:type w:val="nextPage"/>
          <w:pgSz w:h="15840" w:w="12240" w:orient="portrait"/>
          <w:pgMar w:bottom="940" w:top="1420" w:left="1180" w:right="1280" w:header="0" w:footer="753"/>
        </w:sectPr>
      </w:pPr>
      <w:r w:rsidDel="00000000" w:rsidR="00000000" w:rsidRPr="00000000">
        <w:rPr>
          <w:rtl w:val="0"/>
        </w:rPr>
      </w:r>
    </w:p>
    <w:p w:rsidR="00000000" w:rsidDel="00000000" w:rsidP="00000000" w:rsidRDefault="00000000" w:rsidRPr="00000000" w14:paraId="00000400">
      <w:pPr>
        <w:spacing w:before="4" w:lineRule="auto"/>
        <w:rPr>
          <w:b w:val="1"/>
          <w:sz w:val="17"/>
          <w:szCs w:val="17"/>
        </w:rPr>
      </w:pPr>
      <w:r w:rsidDel="00000000" w:rsidR="00000000" w:rsidRPr="00000000">
        <w:rPr>
          <w:rtl w:val="0"/>
        </w:rPr>
      </w:r>
    </w:p>
    <w:p w:rsidR="00000000" w:rsidDel="00000000" w:rsidP="00000000" w:rsidRDefault="00000000" w:rsidRPr="00000000" w14:paraId="00000401">
      <w:pPr>
        <w:rPr>
          <w:sz w:val="17"/>
          <w:szCs w:val="17"/>
        </w:rPr>
        <w:sectPr>
          <w:type w:val="nextPage"/>
          <w:pgSz w:h="15840" w:w="12240" w:orient="portrait"/>
          <w:pgMar w:bottom="940" w:top="1820" w:left="1180" w:right="1280" w:header="0" w:footer="753"/>
        </w:sectPr>
      </w:pPr>
      <w:r w:rsidDel="00000000" w:rsidR="00000000" w:rsidRPr="00000000">
        <w:rPr>
          <w:sz w:val="17"/>
          <w:szCs w:val="17"/>
        </w:rPr>
        <w:drawing>
          <wp:inline distB="0" distT="0" distL="0" distR="0">
            <wp:extent cx="6696863" cy="7405579"/>
            <wp:effectExtent b="0" l="0" r="0" t="0"/>
            <wp:docPr id="202354144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696863" cy="7405579"/>
                    </a:xfrm>
                    <a:prstGeom prst="rect"/>
                    <a:ln/>
                  </pic:spPr>
                </pic:pic>
              </a:graphicData>
            </a:graphic>
          </wp:inline>
        </w:drawing>
      </w: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28"/>
        </w:tabs>
        <w:spacing w:after="0" w:before="64" w:line="240" w:lineRule="auto"/>
        <w:ind w:left="115"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Software Requirements Specification for &lt;Project&gt;</w:t>
        <w:tab/>
        <w:t xml:space="preserve">Page 1</w:t>
      </w:r>
      <w:r w:rsidDel="00000000" w:rsidR="00000000" w:rsidRPr="00000000">
        <w:rPr>
          <w:rtl w:val="0"/>
        </w:rPr>
      </w:r>
    </w:p>
    <w:sectPr>
      <w:type w:val="nextPage"/>
      <w:pgSz w:h="15840" w:w="12240" w:orient="portrait"/>
      <w:pgMar w:bottom="940" w:top="680" w:left="1180" w:right="1280" w:header="0" w:footer="753"/>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Enco gt" w:id="0" w:date="2024-11-05T17:15:52Z">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remove?</w:t>
      </w:r>
    </w:p>
  </w:comment>
  <w:comment w:author="Tan Zhe Kai" w:id="3" w:date="2024-11-09T06:53:32Z">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this test case. not needed anymore.</w:t>
      </w:r>
    </w:p>
  </w:comment>
  <w:comment w:author="Enco gt" w:id="2" w:date="2024-11-05T17:22:41Z">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rename?</w:t>
      </w:r>
    </w:p>
  </w:comment>
  <w:comment w:author="Enco gt" w:id="1" w:date="2024-11-05T17:20:05Z">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remove?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404" w15:done="0"/>
  <w15:commentEx w15:paraId="00000405" w15:done="0"/>
  <w15:commentEx w15:paraId="00000406" w15:done="0"/>
  <w15:commentEx w15:paraId="0000040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368300</wp:posOffset>
              </wp:positionH>
              <wp:positionV relativeFrom="paragraph">
                <wp:posOffset>9423400</wp:posOffset>
              </wp:positionV>
              <wp:extent cx="5479415" cy="175895"/>
              <wp:effectExtent b="0" l="0" r="0" t="0"/>
              <wp:wrapNone/>
              <wp:docPr id="2023541446" name=""/>
              <a:graphic>
                <a:graphicData uri="http://schemas.microsoft.com/office/word/2010/wordprocessingShape">
                  <wps:wsp>
                    <wps:cNvSpPr/>
                    <wps:cNvPr id="2" name="Shape 2"/>
                    <wps:spPr>
                      <a:xfrm>
                        <a:off x="2611055" y="3696815"/>
                        <a:ext cx="5469890" cy="166370"/>
                      </a:xfrm>
                      <a:prstGeom prst="rect">
                        <a:avLst/>
                      </a:prstGeom>
                      <a:noFill/>
                      <a:ln>
                        <a:noFill/>
                      </a:ln>
                    </wps:spPr>
                    <wps:txbx>
                      <w:txbxContent>
                        <w:p w:rsidR="00000000" w:rsidDel="00000000" w:rsidP="00000000" w:rsidRDefault="00000000" w:rsidRPr="00000000">
                          <w:pPr>
                            <w:spacing w:after="0" w:before="11.000000238418579" w:line="240"/>
                            <w:ind w:left="2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Copyright © 1999 by Karl E. Wiegers. Permission is granted to use, modify, and distribute this document.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368300</wp:posOffset>
              </wp:positionH>
              <wp:positionV relativeFrom="paragraph">
                <wp:posOffset>9423400</wp:posOffset>
              </wp:positionV>
              <wp:extent cx="5479415" cy="175895"/>
              <wp:effectExtent b="0" l="0" r="0" t="0"/>
              <wp:wrapNone/>
              <wp:docPr id="202354144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479415" cy="17589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35" w:hanging="360"/>
      </w:pPr>
      <w:rPr>
        <w:rFonts w:ascii="Times New Roman" w:cs="Times New Roman" w:eastAsia="Times New Roman" w:hAnsi="Times New Roman"/>
        <w:b w:val="0"/>
        <w:i w:val="0"/>
        <w:sz w:val="24"/>
        <w:szCs w:val="24"/>
      </w:rPr>
    </w:lvl>
    <w:lvl w:ilvl="1">
      <w:start w:val="0"/>
      <w:numFmt w:val="bullet"/>
      <w:lvlText w:val="•"/>
      <w:lvlJc w:val="left"/>
      <w:pPr>
        <w:ind w:left="1423" w:hanging="360"/>
      </w:pPr>
      <w:rPr/>
    </w:lvl>
    <w:lvl w:ilvl="2">
      <w:start w:val="0"/>
      <w:numFmt w:val="bullet"/>
      <w:lvlText w:val="•"/>
      <w:lvlJc w:val="left"/>
      <w:pPr>
        <w:ind w:left="2006" w:hanging="360"/>
      </w:pPr>
      <w:rPr/>
    </w:lvl>
    <w:lvl w:ilvl="3">
      <w:start w:val="0"/>
      <w:numFmt w:val="bullet"/>
      <w:lvlText w:val="•"/>
      <w:lvlJc w:val="left"/>
      <w:pPr>
        <w:ind w:left="2589" w:hanging="360"/>
      </w:pPr>
      <w:rPr/>
    </w:lvl>
    <w:lvl w:ilvl="4">
      <w:start w:val="0"/>
      <w:numFmt w:val="bullet"/>
      <w:lvlText w:val="•"/>
      <w:lvlJc w:val="left"/>
      <w:pPr>
        <w:ind w:left="3173" w:hanging="360"/>
      </w:pPr>
      <w:rPr/>
    </w:lvl>
    <w:lvl w:ilvl="5">
      <w:start w:val="0"/>
      <w:numFmt w:val="bullet"/>
      <w:lvlText w:val="•"/>
      <w:lvlJc w:val="left"/>
      <w:pPr>
        <w:ind w:left="3756" w:hanging="360"/>
      </w:pPr>
      <w:rPr/>
    </w:lvl>
    <w:lvl w:ilvl="6">
      <w:start w:val="0"/>
      <w:numFmt w:val="bullet"/>
      <w:lvlText w:val="•"/>
      <w:lvlJc w:val="left"/>
      <w:pPr>
        <w:ind w:left="4339" w:hanging="360"/>
      </w:pPr>
      <w:rPr/>
    </w:lvl>
    <w:lvl w:ilvl="7">
      <w:start w:val="0"/>
      <w:numFmt w:val="bullet"/>
      <w:lvlText w:val="•"/>
      <w:lvlJc w:val="left"/>
      <w:pPr>
        <w:ind w:left="4923" w:hanging="360"/>
      </w:pPr>
      <w:rPr/>
    </w:lvl>
    <w:lvl w:ilvl="8">
      <w:start w:val="0"/>
      <w:numFmt w:val="bullet"/>
      <w:lvlText w:val="•"/>
      <w:lvlJc w:val="left"/>
      <w:pPr>
        <w:ind w:left="5506" w:hanging="360"/>
      </w:pPr>
      <w:rPr/>
    </w:lvl>
  </w:abstractNum>
  <w:abstractNum w:abstractNumId="2">
    <w:lvl w:ilvl="0">
      <w:start w:val="3"/>
      <w:numFmt w:val="decimal"/>
      <w:lvlText w:val="%1."/>
      <w:lvlJc w:val="left"/>
      <w:pPr>
        <w:ind w:left="835" w:hanging="360"/>
      </w:pPr>
      <w:rPr>
        <w:rFonts w:ascii="Times New Roman" w:cs="Times New Roman" w:eastAsia="Times New Roman" w:hAnsi="Times New Roman"/>
        <w:b w:val="0"/>
        <w:i w:val="0"/>
        <w:sz w:val="24"/>
        <w:szCs w:val="24"/>
      </w:rPr>
    </w:lvl>
    <w:lvl w:ilvl="1">
      <w:start w:val="0"/>
      <w:numFmt w:val="bullet"/>
      <w:lvlText w:val="•"/>
      <w:lvlJc w:val="left"/>
      <w:pPr>
        <w:ind w:left="1423" w:hanging="360"/>
      </w:pPr>
      <w:rPr/>
    </w:lvl>
    <w:lvl w:ilvl="2">
      <w:start w:val="0"/>
      <w:numFmt w:val="bullet"/>
      <w:lvlText w:val="•"/>
      <w:lvlJc w:val="left"/>
      <w:pPr>
        <w:ind w:left="2006" w:hanging="360"/>
      </w:pPr>
      <w:rPr/>
    </w:lvl>
    <w:lvl w:ilvl="3">
      <w:start w:val="0"/>
      <w:numFmt w:val="bullet"/>
      <w:lvlText w:val="•"/>
      <w:lvlJc w:val="left"/>
      <w:pPr>
        <w:ind w:left="2589" w:hanging="360"/>
      </w:pPr>
      <w:rPr/>
    </w:lvl>
    <w:lvl w:ilvl="4">
      <w:start w:val="0"/>
      <w:numFmt w:val="bullet"/>
      <w:lvlText w:val="•"/>
      <w:lvlJc w:val="left"/>
      <w:pPr>
        <w:ind w:left="3173" w:hanging="360"/>
      </w:pPr>
      <w:rPr/>
    </w:lvl>
    <w:lvl w:ilvl="5">
      <w:start w:val="0"/>
      <w:numFmt w:val="bullet"/>
      <w:lvlText w:val="•"/>
      <w:lvlJc w:val="left"/>
      <w:pPr>
        <w:ind w:left="3756" w:hanging="360"/>
      </w:pPr>
      <w:rPr/>
    </w:lvl>
    <w:lvl w:ilvl="6">
      <w:start w:val="0"/>
      <w:numFmt w:val="bullet"/>
      <w:lvlText w:val="•"/>
      <w:lvlJc w:val="left"/>
      <w:pPr>
        <w:ind w:left="4339" w:hanging="360"/>
      </w:pPr>
      <w:rPr/>
    </w:lvl>
    <w:lvl w:ilvl="7">
      <w:start w:val="0"/>
      <w:numFmt w:val="bullet"/>
      <w:lvlText w:val="•"/>
      <w:lvlJc w:val="left"/>
      <w:pPr>
        <w:ind w:left="4923" w:hanging="360"/>
      </w:pPr>
      <w:rPr/>
    </w:lvl>
    <w:lvl w:ilvl="8">
      <w:start w:val="0"/>
      <w:numFmt w:val="bullet"/>
      <w:lvlText w:val="•"/>
      <w:lvlJc w:val="left"/>
      <w:pPr>
        <w:ind w:left="5506" w:hanging="360"/>
      </w:pPr>
      <w:rPr/>
    </w:lvl>
  </w:abstractNum>
  <w:abstractNum w:abstractNumId="3">
    <w:lvl w:ilvl="0">
      <w:start w:val="1"/>
      <w:numFmt w:val="decimal"/>
      <w:lvlText w:val="%1."/>
      <w:lvlJc w:val="left"/>
      <w:pPr>
        <w:ind w:left="835" w:hanging="360"/>
      </w:pPr>
      <w:rPr>
        <w:rFonts w:ascii="Times New Roman" w:cs="Times New Roman" w:eastAsia="Times New Roman" w:hAnsi="Times New Roman"/>
        <w:b w:val="0"/>
        <w:i w:val="0"/>
        <w:sz w:val="24"/>
        <w:szCs w:val="24"/>
      </w:rPr>
    </w:lvl>
    <w:lvl w:ilvl="1">
      <w:start w:val="0"/>
      <w:numFmt w:val="bullet"/>
      <w:lvlText w:val="•"/>
      <w:lvlJc w:val="left"/>
      <w:pPr>
        <w:ind w:left="1423" w:hanging="360"/>
      </w:pPr>
      <w:rPr/>
    </w:lvl>
    <w:lvl w:ilvl="2">
      <w:start w:val="0"/>
      <w:numFmt w:val="bullet"/>
      <w:lvlText w:val="•"/>
      <w:lvlJc w:val="left"/>
      <w:pPr>
        <w:ind w:left="2006" w:hanging="360"/>
      </w:pPr>
      <w:rPr/>
    </w:lvl>
    <w:lvl w:ilvl="3">
      <w:start w:val="0"/>
      <w:numFmt w:val="bullet"/>
      <w:lvlText w:val="•"/>
      <w:lvlJc w:val="left"/>
      <w:pPr>
        <w:ind w:left="2589" w:hanging="360"/>
      </w:pPr>
      <w:rPr/>
    </w:lvl>
    <w:lvl w:ilvl="4">
      <w:start w:val="0"/>
      <w:numFmt w:val="bullet"/>
      <w:lvlText w:val="•"/>
      <w:lvlJc w:val="left"/>
      <w:pPr>
        <w:ind w:left="3173" w:hanging="360"/>
      </w:pPr>
      <w:rPr/>
    </w:lvl>
    <w:lvl w:ilvl="5">
      <w:start w:val="0"/>
      <w:numFmt w:val="bullet"/>
      <w:lvlText w:val="•"/>
      <w:lvlJc w:val="left"/>
      <w:pPr>
        <w:ind w:left="3756" w:hanging="360"/>
      </w:pPr>
      <w:rPr/>
    </w:lvl>
    <w:lvl w:ilvl="6">
      <w:start w:val="0"/>
      <w:numFmt w:val="bullet"/>
      <w:lvlText w:val="•"/>
      <w:lvlJc w:val="left"/>
      <w:pPr>
        <w:ind w:left="4339" w:hanging="360"/>
      </w:pPr>
      <w:rPr/>
    </w:lvl>
    <w:lvl w:ilvl="7">
      <w:start w:val="0"/>
      <w:numFmt w:val="bullet"/>
      <w:lvlText w:val="•"/>
      <w:lvlJc w:val="left"/>
      <w:pPr>
        <w:ind w:left="4923" w:hanging="360"/>
      </w:pPr>
      <w:rPr/>
    </w:lvl>
    <w:lvl w:ilvl="8">
      <w:start w:val="0"/>
      <w:numFmt w:val="bullet"/>
      <w:lvlText w:val="•"/>
      <w:lvlJc w:val="left"/>
      <w:pPr>
        <w:ind w:left="5506" w:hanging="360"/>
      </w:pPr>
      <w:rPr/>
    </w:lvl>
  </w:abstractNum>
  <w:abstractNum w:abstractNumId="4">
    <w:lvl w:ilvl="0">
      <w:start w:val="1"/>
      <w:numFmt w:val="decimal"/>
      <w:lvlText w:val="%1."/>
      <w:lvlJc w:val="left"/>
      <w:pPr>
        <w:ind w:left="835" w:hanging="360"/>
      </w:pPr>
      <w:rPr>
        <w:rFonts w:ascii="Times New Roman" w:cs="Times New Roman" w:eastAsia="Times New Roman" w:hAnsi="Times New Roman"/>
        <w:b w:val="0"/>
        <w:i w:val="0"/>
        <w:sz w:val="24"/>
        <w:szCs w:val="24"/>
      </w:rPr>
    </w:lvl>
    <w:lvl w:ilvl="1">
      <w:start w:val="0"/>
      <w:numFmt w:val="bullet"/>
      <w:lvlText w:val="•"/>
      <w:lvlJc w:val="left"/>
      <w:pPr>
        <w:ind w:left="1423" w:hanging="360"/>
      </w:pPr>
      <w:rPr/>
    </w:lvl>
    <w:lvl w:ilvl="2">
      <w:start w:val="0"/>
      <w:numFmt w:val="bullet"/>
      <w:lvlText w:val="•"/>
      <w:lvlJc w:val="left"/>
      <w:pPr>
        <w:ind w:left="2006" w:hanging="360"/>
      </w:pPr>
      <w:rPr/>
    </w:lvl>
    <w:lvl w:ilvl="3">
      <w:start w:val="0"/>
      <w:numFmt w:val="bullet"/>
      <w:lvlText w:val="•"/>
      <w:lvlJc w:val="left"/>
      <w:pPr>
        <w:ind w:left="2589" w:hanging="360"/>
      </w:pPr>
      <w:rPr/>
    </w:lvl>
    <w:lvl w:ilvl="4">
      <w:start w:val="0"/>
      <w:numFmt w:val="bullet"/>
      <w:lvlText w:val="•"/>
      <w:lvlJc w:val="left"/>
      <w:pPr>
        <w:ind w:left="3173" w:hanging="360"/>
      </w:pPr>
      <w:rPr/>
    </w:lvl>
    <w:lvl w:ilvl="5">
      <w:start w:val="0"/>
      <w:numFmt w:val="bullet"/>
      <w:lvlText w:val="•"/>
      <w:lvlJc w:val="left"/>
      <w:pPr>
        <w:ind w:left="3756" w:hanging="360"/>
      </w:pPr>
      <w:rPr/>
    </w:lvl>
    <w:lvl w:ilvl="6">
      <w:start w:val="0"/>
      <w:numFmt w:val="bullet"/>
      <w:lvlText w:val="•"/>
      <w:lvlJc w:val="left"/>
      <w:pPr>
        <w:ind w:left="4339" w:hanging="360"/>
      </w:pPr>
      <w:rPr/>
    </w:lvl>
    <w:lvl w:ilvl="7">
      <w:start w:val="0"/>
      <w:numFmt w:val="bullet"/>
      <w:lvlText w:val="•"/>
      <w:lvlJc w:val="left"/>
      <w:pPr>
        <w:ind w:left="4923" w:hanging="360"/>
      </w:pPr>
      <w:rPr/>
    </w:lvl>
    <w:lvl w:ilvl="8">
      <w:start w:val="0"/>
      <w:numFmt w:val="bullet"/>
      <w:lvlText w:val="•"/>
      <w:lvlJc w:val="left"/>
      <w:pPr>
        <w:ind w:left="5506" w:hanging="360"/>
      </w:pPr>
      <w:rPr/>
    </w:lvl>
  </w:abstractNum>
  <w:abstractNum w:abstractNumId="5">
    <w:lvl w:ilvl="0">
      <w:start w:val="1"/>
      <w:numFmt w:val="decimal"/>
      <w:lvlText w:val="%1."/>
      <w:lvlJc w:val="left"/>
      <w:pPr>
        <w:ind w:left="835" w:hanging="360"/>
      </w:pPr>
      <w:rPr>
        <w:rFonts w:ascii="Times New Roman" w:cs="Times New Roman" w:eastAsia="Times New Roman" w:hAnsi="Times New Roman"/>
        <w:b w:val="0"/>
        <w:i w:val="0"/>
        <w:sz w:val="24"/>
        <w:szCs w:val="24"/>
      </w:rPr>
    </w:lvl>
    <w:lvl w:ilvl="1">
      <w:start w:val="0"/>
      <w:numFmt w:val="bullet"/>
      <w:lvlText w:val="•"/>
      <w:lvlJc w:val="left"/>
      <w:pPr>
        <w:ind w:left="1423" w:hanging="360"/>
      </w:pPr>
      <w:rPr/>
    </w:lvl>
    <w:lvl w:ilvl="2">
      <w:start w:val="0"/>
      <w:numFmt w:val="bullet"/>
      <w:lvlText w:val="•"/>
      <w:lvlJc w:val="left"/>
      <w:pPr>
        <w:ind w:left="2006" w:hanging="360"/>
      </w:pPr>
      <w:rPr/>
    </w:lvl>
    <w:lvl w:ilvl="3">
      <w:start w:val="0"/>
      <w:numFmt w:val="bullet"/>
      <w:lvlText w:val="•"/>
      <w:lvlJc w:val="left"/>
      <w:pPr>
        <w:ind w:left="2589" w:hanging="360"/>
      </w:pPr>
      <w:rPr/>
    </w:lvl>
    <w:lvl w:ilvl="4">
      <w:start w:val="0"/>
      <w:numFmt w:val="bullet"/>
      <w:lvlText w:val="•"/>
      <w:lvlJc w:val="left"/>
      <w:pPr>
        <w:ind w:left="3173" w:hanging="360"/>
      </w:pPr>
      <w:rPr/>
    </w:lvl>
    <w:lvl w:ilvl="5">
      <w:start w:val="0"/>
      <w:numFmt w:val="bullet"/>
      <w:lvlText w:val="•"/>
      <w:lvlJc w:val="left"/>
      <w:pPr>
        <w:ind w:left="3756" w:hanging="360"/>
      </w:pPr>
      <w:rPr/>
    </w:lvl>
    <w:lvl w:ilvl="6">
      <w:start w:val="0"/>
      <w:numFmt w:val="bullet"/>
      <w:lvlText w:val="•"/>
      <w:lvlJc w:val="left"/>
      <w:pPr>
        <w:ind w:left="4339" w:hanging="360"/>
      </w:pPr>
      <w:rPr/>
    </w:lvl>
    <w:lvl w:ilvl="7">
      <w:start w:val="0"/>
      <w:numFmt w:val="bullet"/>
      <w:lvlText w:val="•"/>
      <w:lvlJc w:val="left"/>
      <w:pPr>
        <w:ind w:left="4923" w:hanging="360"/>
      </w:pPr>
      <w:rPr/>
    </w:lvl>
    <w:lvl w:ilvl="8">
      <w:start w:val="0"/>
      <w:numFmt w:val="bullet"/>
      <w:lvlText w:val="•"/>
      <w:lvlJc w:val="left"/>
      <w:pPr>
        <w:ind w:left="5506" w:hanging="360"/>
      </w:pPr>
      <w:rPr/>
    </w:lvl>
  </w:abstractNum>
  <w:abstractNum w:abstractNumId="6">
    <w:lvl w:ilvl="0">
      <w:start w:val="1"/>
      <w:numFmt w:val="decimal"/>
      <w:lvlText w:val="%1."/>
      <w:lvlJc w:val="left"/>
      <w:pPr>
        <w:ind w:left="835" w:hanging="360"/>
      </w:pPr>
      <w:rPr>
        <w:rFonts w:ascii="Times New Roman" w:cs="Times New Roman" w:eastAsia="Times New Roman" w:hAnsi="Times New Roman"/>
        <w:b w:val="0"/>
        <w:i w:val="0"/>
        <w:sz w:val="24"/>
        <w:szCs w:val="24"/>
      </w:rPr>
    </w:lvl>
    <w:lvl w:ilvl="1">
      <w:start w:val="0"/>
      <w:numFmt w:val="bullet"/>
      <w:lvlText w:val="•"/>
      <w:lvlJc w:val="left"/>
      <w:pPr>
        <w:ind w:left="1423" w:hanging="360"/>
      </w:pPr>
      <w:rPr/>
    </w:lvl>
    <w:lvl w:ilvl="2">
      <w:start w:val="0"/>
      <w:numFmt w:val="bullet"/>
      <w:lvlText w:val="•"/>
      <w:lvlJc w:val="left"/>
      <w:pPr>
        <w:ind w:left="2006" w:hanging="360"/>
      </w:pPr>
      <w:rPr/>
    </w:lvl>
    <w:lvl w:ilvl="3">
      <w:start w:val="0"/>
      <w:numFmt w:val="bullet"/>
      <w:lvlText w:val="•"/>
      <w:lvlJc w:val="left"/>
      <w:pPr>
        <w:ind w:left="2589" w:hanging="360"/>
      </w:pPr>
      <w:rPr/>
    </w:lvl>
    <w:lvl w:ilvl="4">
      <w:start w:val="0"/>
      <w:numFmt w:val="bullet"/>
      <w:lvlText w:val="•"/>
      <w:lvlJc w:val="left"/>
      <w:pPr>
        <w:ind w:left="3173" w:hanging="360"/>
      </w:pPr>
      <w:rPr/>
    </w:lvl>
    <w:lvl w:ilvl="5">
      <w:start w:val="0"/>
      <w:numFmt w:val="bullet"/>
      <w:lvlText w:val="•"/>
      <w:lvlJc w:val="left"/>
      <w:pPr>
        <w:ind w:left="3756" w:hanging="360"/>
      </w:pPr>
      <w:rPr/>
    </w:lvl>
    <w:lvl w:ilvl="6">
      <w:start w:val="0"/>
      <w:numFmt w:val="bullet"/>
      <w:lvlText w:val="•"/>
      <w:lvlJc w:val="left"/>
      <w:pPr>
        <w:ind w:left="4339" w:hanging="360"/>
      </w:pPr>
      <w:rPr/>
    </w:lvl>
    <w:lvl w:ilvl="7">
      <w:start w:val="0"/>
      <w:numFmt w:val="bullet"/>
      <w:lvlText w:val="•"/>
      <w:lvlJc w:val="left"/>
      <w:pPr>
        <w:ind w:left="4923" w:hanging="360"/>
      </w:pPr>
      <w:rPr/>
    </w:lvl>
    <w:lvl w:ilvl="8">
      <w:start w:val="0"/>
      <w:numFmt w:val="bullet"/>
      <w:lvlText w:val="•"/>
      <w:lvlJc w:val="left"/>
      <w:pPr>
        <w:ind w:left="5506" w:hanging="360"/>
      </w:pPr>
      <w:rPr/>
    </w:lvl>
  </w:abstractNum>
  <w:abstractNum w:abstractNumId="7">
    <w:lvl w:ilvl="0">
      <w:start w:val="1"/>
      <w:numFmt w:val="decimal"/>
      <w:lvlText w:val="%1."/>
      <w:lvlJc w:val="left"/>
      <w:pPr>
        <w:ind w:left="835" w:hanging="360"/>
      </w:pPr>
      <w:rPr>
        <w:rFonts w:ascii="Times New Roman" w:cs="Times New Roman" w:eastAsia="Times New Roman" w:hAnsi="Times New Roman"/>
        <w:b w:val="0"/>
        <w:i w:val="0"/>
        <w:sz w:val="24"/>
        <w:szCs w:val="24"/>
      </w:rPr>
    </w:lvl>
    <w:lvl w:ilvl="1">
      <w:start w:val="0"/>
      <w:numFmt w:val="bullet"/>
      <w:lvlText w:val="•"/>
      <w:lvlJc w:val="left"/>
      <w:pPr>
        <w:ind w:left="1423" w:hanging="360"/>
      </w:pPr>
      <w:rPr/>
    </w:lvl>
    <w:lvl w:ilvl="2">
      <w:start w:val="0"/>
      <w:numFmt w:val="bullet"/>
      <w:lvlText w:val="•"/>
      <w:lvlJc w:val="left"/>
      <w:pPr>
        <w:ind w:left="2006" w:hanging="360"/>
      </w:pPr>
      <w:rPr/>
    </w:lvl>
    <w:lvl w:ilvl="3">
      <w:start w:val="0"/>
      <w:numFmt w:val="bullet"/>
      <w:lvlText w:val="•"/>
      <w:lvlJc w:val="left"/>
      <w:pPr>
        <w:ind w:left="2589" w:hanging="360"/>
      </w:pPr>
      <w:rPr/>
    </w:lvl>
    <w:lvl w:ilvl="4">
      <w:start w:val="0"/>
      <w:numFmt w:val="bullet"/>
      <w:lvlText w:val="•"/>
      <w:lvlJc w:val="left"/>
      <w:pPr>
        <w:ind w:left="3173" w:hanging="360"/>
      </w:pPr>
      <w:rPr/>
    </w:lvl>
    <w:lvl w:ilvl="5">
      <w:start w:val="0"/>
      <w:numFmt w:val="bullet"/>
      <w:lvlText w:val="•"/>
      <w:lvlJc w:val="left"/>
      <w:pPr>
        <w:ind w:left="3756" w:hanging="360"/>
      </w:pPr>
      <w:rPr/>
    </w:lvl>
    <w:lvl w:ilvl="6">
      <w:start w:val="0"/>
      <w:numFmt w:val="bullet"/>
      <w:lvlText w:val="•"/>
      <w:lvlJc w:val="left"/>
      <w:pPr>
        <w:ind w:left="4339" w:hanging="360"/>
      </w:pPr>
      <w:rPr/>
    </w:lvl>
    <w:lvl w:ilvl="7">
      <w:start w:val="0"/>
      <w:numFmt w:val="bullet"/>
      <w:lvlText w:val="•"/>
      <w:lvlJc w:val="left"/>
      <w:pPr>
        <w:ind w:left="4923" w:hanging="360"/>
      </w:pPr>
      <w:rPr/>
    </w:lvl>
    <w:lvl w:ilvl="8">
      <w:start w:val="0"/>
      <w:numFmt w:val="bullet"/>
      <w:lvlText w:val="•"/>
      <w:lvlJc w:val="left"/>
      <w:pPr>
        <w:ind w:left="5506" w:hanging="360"/>
      </w:pPr>
      <w:rPr/>
    </w:lvl>
  </w:abstractNum>
  <w:abstractNum w:abstractNumId="8">
    <w:lvl w:ilvl="0">
      <w:start w:val="1"/>
      <w:numFmt w:val="decimal"/>
      <w:lvlText w:val="%1."/>
      <w:lvlJc w:val="left"/>
      <w:pPr>
        <w:ind w:left="835" w:hanging="240"/>
      </w:pPr>
      <w:rPr>
        <w:rFonts w:ascii="Times New Roman" w:cs="Times New Roman" w:eastAsia="Times New Roman" w:hAnsi="Times New Roman"/>
        <w:b w:val="0"/>
        <w:i w:val="0"/>
        <w:sz w:val="24"/>
        <w:szCs w:val="24"/>
      </w:rPr>
    </w:lvl>
    <w:lvl w:ilvl="1">
      <w:start w:val="0"/>
      <w:numFmt w:val="bullet"/>
      <w:lvlText w:val="•"/>
      <w:lvlJc w:val="left"/>
      <w:pPr>
        <w:ind w:left="1423" w:hanging="240"/>
      </w:pPr>
      <w:rPr/>
    </w:lvl>
    <w:lvl w:ilvl="2">
      <w:start w:val="0"/>
      <w:numFmt w:val="bullet"/>
      <w:lvlText w:val="•"/>
      <w:lvlJc w:val="left"/>
      <w:pPr>
        <w:ind w:left="2006" w:hanging="240"/>
      </w:pPr>
      <w:rPr/>
    </w:lvl>
    <w:lvl w:ilvl="3">
      <w:start w:val="0"/>
      <w:numFmt w:val="bullet"/>
      <w:lvlText w:val="•"/>
      <w:lvlJc w:val="left"/>
      <w:pPr>
        <w:ind w:left="2589" w:hanging="240"/>
      </w:pPr>
      <w:rPr/>
    </w:lvl>
    <w:lvl w:ilvl="4">
      <w:start w:val="0"/>
      <w:numFmt w:val="bullet"/>
      <w:lvlText w:val="•"/>
      <w:lvlJc w:val="left"/>
      <w:pPr>
        <w:ind w:left="3173" w:hanging="240"/>
      </w:pPr>
      <w:rPr/>
    </w:lvl>
    <w:lvl w:ilvl="5">
      <w:start w:val="0"/>
      <w:numFmt w:val="bullet"/>
      <w:lvlText w:val="•"/>
      <w:lvlJc w:val="left"/>
      <w:pPr>
        <w:ind w:left="3756" w:hanging="240"/>
      </w:pPr>
      <w:rPr/>
    </w:lvl>
    <w:lvl w:ilvl="6">
      <w:start w:val="0"/>
      <w:numFmt w:val="bullet"/>
      <w:lvlText w:val="•"/>
      <w:lvlJc w:val="left"/>
      <w:pPr>
        <w:ind w:left="4339" w:hanging="240"/>
      </w:pPr>
      <w:rPr/>
    </w:lvl>
    <w:lvl w:ilvl="7">
      <w:start w:val="0"/>
      <w:numFmt w:val="bullet"/>
      <w:lvlText w:val="•"/>
      <w:lvlJc w:val="left"/>
      <w:pPr>
        <w:ind w:left="4923" w:hanging="240"/>
      </w:pPr>
      <w:rPr/>
    </w:lvl>
    <w:lvl w:ilvl="8">
      <w:start w:val="0"/>
      <w:numFmt w:val="bullet"/>
      <w:lvlText w:val="•"/>
      <w:lvlJc w:val="left"/>
      <w:pPr>
        <w:ind w:left="5506" w:hanging="240"/>
      </w:pPr>
      <w:rPr/>
    </w:lvl>
  </w:abstractNum>
  <w:abstractNum w:abstractNumId="9">
    <w:lvl w:ilvl="0">
      <w:start w:val="1"/>
      <w:numFmt w:val="decimal"/>
      <w:lvlText w:val="%1."/>
      <w:lvlJc w:val="left"/>
      <w:pPr>
        <w:ind w:left="835" w:hanging="240"/>
      </w:pPr>
      <w:rPr>
        <w:rFonts w:ascii="Times New Roman" w:cs="Times New Roman" w:eastAsia="Times New Roman" w:hAnsi="Times New Roman"/>
        <w:b w:val="0"/>
        <w:i w:val="0"/>
        <w:sz w:val="24"/>
        <w:szCs w:val="24"/>
      </w:rPr>
    </w:lvl>
    <w:lvl w:ilvl="1">
      <w:start w:val="0"/>
      <w:numFmt w:val="bullet"/>
      <w:lvlText w:val="•"/>
      <w:lvlJc w:val="left"/>
      <w:pPr>
        <w:ind w:left="1423" w:hanging="240"/>
      </w:pPr>
      <w:rPr/>
    </w:lvl>
    <w:lvl w:ilvl="2">
      <w:start w:val="0"/>
      <w:numFmt w:val="bullet"/>
      <w:lvlText w:val="•"/>
      <w:lvlJc w:val="left"/>
      <w:pPr>
        <w:ind w:left="2006" w:hanging="240"/>
      </w:pPr>
      <w:rPr/>
    </w:lvl>
    <w:lvl w:ilvl="3">
      <w:start w:val="0"/>
      <w:numFmt w:val="bullet"/>
      <w:lvlText w:val="•"/>
      <w:lvlJc w:val="left"/>
      <w:pPr>
        <w:ind w:left="2589" w:hanging="240"/>
      </w:pPr>
      <w:rPr/>
    </w:lvl>
    <w:lvl w:ilvl="4">
      <w:start w:val="0"/>
      <w:numFmt w:val="bullet"/>
      <w:lvlText w:val="•"/>
      <w:lvlJc w:val="left"/>
      <w:pPr>
        <w:ind w:left="3173" w:hanging="240"/>
      </w:pPr>
      <w:rPr/>
    </w:lvl>
    <w:lvl w:ilvl="5">
      <w:start w:val="0"/>
      <w:numFmt w:val="bullet"/>
      <w:lvlText w:val="•"/>
      <w:lvlJc w:val="left"/>
      <w:pPr>
        <w:ind w:left="3756" w:hanging="240"/>
      </w:pPr>
      <w:rPr/>
    </w:lvl>
    <w:lvl w:ilvl="6">
      <w:start w:val="0"/>
      <w:numFmt w:val="bullet"/>
      <w:lvlText w:val="•"/>
      <w:lvlJc w:val="left"/>
      <w:pPr>
        <w:ind w:left="4339" w:hanging="240"/>
      </w:pPr>
      <w:rPr/>
    </w:lvl>
    <w:lvl w:ilvl="7">
      <w:start w:val="0"/>
      <w:numFmt w:val="bullet"/>
      <w:lvlText w:val="•"/>
      <w:lvlJc w:val="left"/>
      <w:pPr>
        <w:ind w:left="4923" w:hanging="240"/>
      </w:pPr>
      <w:rPr/>
    </w:lvl>
    <w:lvl w:ilvl="8">
      <w:start w:val="0"/>
      <w:numFmt w:val="bullet"/>
      <w:lvlText w:val="•"/>
      <w:lvlJc w:val="left"/>
      <w:pPr>
        <w:ind w:left="5506" w:hanging="240"/>
      </w:pPr>
      <w:rPr/>
    </w:lvl>
  </w:abstractNum>
  <w:abstractNum w:abstractNumId="10">
    <w:lvl w:ilvl="0">
      <w:start w:val="1"/>
      <w:numFmt w:val="decimal"/>
      <w:lvlText w:val="%1."/>
      <w:lvlJc w:val="left"/>
      <w:pPr>
        <w:ind w:left="835" w:hanging="360"/>
      </w:pPr>
      <w:rPr>
        <w:rFonts w:ascii="Times New Roman" w:cs="Times New Roman" w:eastAsia="Times New Roman" w:hAnsi="Times New Roman"/>
        <w:b w:val="0"/>
        <w:i w:val="0"/>
        <w:sz w:val="24"/>
        <w:szCs w:val="24"/>
      </w:rPr>
    </w:lvl>
    <w:lvl w:ilvl="1">
      <w:start w:val="0"/>
      <w:numFmt w:val="bullet"/>
      <w:lvlText w:val="•"/>
      <w:lvlJc w:val="left"/>
      <w:pPr>
        <w:ind w:left="1423" w:hanging="360"/>
      </w:pPr>
      <w:rPr/>
    </w:lvl>
    <w:lvl w:ilvl="2">
      <w:start w:val="0"/>
      <w:numFmt w:val="bullet"/>
      <w:lvlText w:val="•"/>
      <w:lvlJc w:val="left"/>
      <w:pPr>
        <w:ind w:left="2006" w:hanging="360"/>
      </w:pPr>
      <w:rPr/>
    </w:lvl>
    <w:lvl w:ilvl="3">
      <w:start w:val="0"/>
      <w:numFmt w:val="bullet"/>
      <w:lvlText w:val="•"/>
      <w:lvlJc w:val="left"/>
      <w:pPr>
        <w:ind w:left="2589" w:hanging="360"/>
      </w:pPr>
      <w:rPr/>
    </w:lvl>
    <w:lvl w:ilvl="4">
      <w:start w:val="0"/>
      <w:numFmt w:val="bullet"/>
      <w:lvlText w:val="•"/>
      <w:lvlJc w:val="left"/>
      <w:pPr>
        <w:ind w:left="3173" w:hanging="360"/>
      </w:pPr>
      <w:rPr/>
    </w:lvl>
    <w:lvl w:ilvl="5">
      <w:start w:val="0"/>
      <w:numFmt w:val="bullet"/>
      <w:lvlText w:val="•"/>
      <w:lvlJc w:val="left"/>
      <w:pPr>
        <w:ind w:left="3756" w:hanging="360"/>
      </w:pPr>
      <w:rPr/>
    </w:lvl>
    <w:lvl w:ilvl="6">
      <w:start w:val="0"/>
      <w:numFmt w:val="bullet"/>
      <w:lvlText w:val="•"/>
      <w:lvlJc w:val="left"/>
      <w:pPr>
        <w:ind w:left="4339" w:hanging="360"/>
      </w:pPr>
      <w:rPr/>
    </w:lvl>
    <w:lvl w:ilvl="7">
      <w:start w:val="0"/>
      <w:numFmt w:val="bullet"/>
      <w:lvlText w:val="•"/>
      <w:lvlJc w:val="left"/>
      <w:pPr>
        <w:ind w:left="4923" w:hanging="360"/>
      </w:pPr>
      <w:rPr/>
    </w:lvl>
    <w:lvl w:ilvl="8">
      <w:start w:val="0"/>
      <w:numFmt w:val="bullet"/>
      <w:lvlText w:val="•"/>
      <w:lvlJc w:val="left"/>
      <w:pPr>
        <w:ind w:left="5506" w:hanging="360"/>
      </w:pPr>
      <w:rPr/>
    </w:lvl>
  </w:abstractNum>
  <w:abstractNum w:abstractNumId="11">
    <w:lvl w:ilvl="0">
      <w:start w:val="1"/>
      <w:numFmt w:val="decimal"/>
      <w:lvlText w:val="%1."/>
      <w:lvlJc w:val="left"/>
      <w:pPr>
        <w:ind w:left="835" w:hanging="360"/>
      </w:pPr>
      <w:rPr>
        <w:rFonts w:ascii="Times New Roman" w:cs="Times New Roman" w:eastAsia="Times New Roman" w:hAnsi="Times New Roman"/>
        <w:b w:val="0"/>
        <w:i w:val="0"/>
        <w:sz w:val="24"/>
        <w:szCs w:val="24"/>
      </w:rPr>
    </w:lvl>
    <w:lvl w:ilvl="1">
      <w:start w:val="0"/>
      <w:numFmt w:val="bullet"/>
      <w:lvlText w:val="•"/>
      <w:lvlJc w:val="left"/>
      <w:pPr>
        <w:ind w:left="1423" w:hanging="360"/>
      </w:pPr>
      <w:rPr/>
    </w:lvl>
    <w:lvl w:ilvl="2">
      <w:start w:val="0"/>
      <w:numFmt w:val="bullet"/>
      <w:lvlText w:val="•"/>
      <w:lvlJc w:val="left"/>
      <w:pPr>
        <w:ind w:left="2006" w:hanging="360"/>
      </w:pPr>
      <w:rPr/>
    </w:lvl>
    <w:lvl w:ilvl="3">
      <w:start w:val="0"/>
      <w:numFmt w:val="bullet"/>
      <w:lvlText w:val="•"/>
      <w:lvlJc w:val="left"/>
      <w:pPr>
        <w:ind w:left="2589" w:hanging="360"/>
      </w:pPr>
      <w:rPr/>
    </w:lvl>
    <w:lvl w:ilvl="4">
      <w:start w:val="0"/>
      <w:numFmt w:val="bullet"/>
      <w:lvlText w:val="•"/>
      <w:lvlJc w:val="left"/>
      <w:pPr>
        <w:ind w:left="3173" w:hanging="360"/>
      </w:pPr>
      <w:rPr/>
    </w:lvl>
    <w:lvl w:ilvl="5">
      <w:start w:val="0"/>
      <w:numFmt w:val="bullet"/>
      <w:lvlText w:val="•"/>
      <w:lvlJc w:val="left"/>
      <w:pPr>
        <w:ind w:left="3756" w:hanging="360"/>
      </w:pPr>
      <w:rPr/>
    </w:lvl>
    <w:lvl w:ilvl="6">
      <w:start w:val="0"/>
      <w:numFmt w:val="bullet"/>
      <w:lvlText w:val="•"/>
      <w:lvlJc w:val="left"/>
      <w:pPr>
        <w:ind w:left="4339" w:hanging="360"/>
      </w:pPr>
      <w:rPr/>
    </w:lvl>
    <w:lvl w:ilvl="7">
      <w:start w:val="0"/>
      <w:numFmt w:val="bullet"/>
      <w:lvlText w:val="•"/>
      <w:lvlJc w:val="left"/>
      <w:pPr>
        <w:ind w:left="4923" w:hanging="360"/>
      </w:pPr>
      <w:rPr/>
    </w:lvl>
    <w:lvl w:ilvl="8">
      <w:start w:val="0"/>
      <w:numFmt w:val="bullet"/>
      <w:lvlText w:val="•"/>
      <w:lvlJc w:val="left"/>
      <w:pPr>
        <w:ind w:left="5506" w:hanging="360"/>
      </w:pPr>
      <w:rPr/>
    </w:lvl>
  </w:abstractNum>
  <w:abstractNum w:abstractNumId="12">
    <w:lvl w:ilvl="0">
      <w:start w:val="1"/>
      <w:numFmt w:val="decimal"/>
      <w:lvlText w:val="%1."/>
      <w:lvlJc w:val="left"/>
      <w:pPr>
        <w:ind w:left="775" w:hanging="300"/>
      </w:pPr>
      <w:rPr>
        <w:rFonts w:ascii="Times New Roman" w:cs="Times New Roman" w:eastAsia="Times New Roman" w:hAnsi="Times New Roman"/>
        <w:b w:val="0"/>
        <w:i w:val="0"/>
        <w:sz w:val="24"/>
        <w:szCs w:val="24"/>
      </w:rPr>
    </w:lvl>
    <w:lvl w:ilvl="1">
      <w:start w:val="0"/>
      <w:numFmt w:val="bullet"/>
      <w:lvlText w:val="•"/>
      <w:lvlJc w:val="left"/>
      <w:pPr>
        <w:ind w:left="1369" w:hanging="300"/>
      </w:pPr>
      <w:rPr/>
    </w:lvl>
    <w:lvl w:ilvl="2">
      <w:start w:val="0"/>
      <w:numFmt w:val="bullet"/>
      <w:lvlText w:val="•"/>
      <w:lvlJc w:val="left"/>
      <w:pPr>
        <w:ind w:left="1958" w:hanging="300"/>
      </w:pPr>
      <w:rPr/>
    </w:lvl>
    <w:lvl w:ilvl="3">
      <w:start w:val="0"/>
      <w:numFmt w:val="bullet"/>
      <w:lvlText w:val="•"/>
      <w:lvlJc w:val="left"/>
      <w:pPr>
        <w:ind w:left="2547" w:hanging="300"/>
      </w:pPr>
      <w:rPr/>
    </w:lvl>
    <w:lvl w:ilvl="4">
      <w:start w:val="0"/>
      <w:numFmt w:val="bullet"/>
      <w:lvlText w:val="•"/>
      <w:lvlJc w:val="left"/>
      <w:pPr>
        <w:ind w:left="3137" w:hanging="300"/>
      </w:pPr>
      <w:rPr/>
    </w:lvl>
    <w:lvl w:ilvl="5">
      <w:start w:val="0"/>
      <w:numFmt w:val="bullet"/>
      <w:lvlText w:val="•"/>
      <w:lvlJc w:val="left"/>
      <w:pPr>
        <w:ind w:left="3726" w:hanging="300"/>
      </w:pPr>
      <w:rPr/>
    </w:lvl>
    <w:lvl w:ilvl="6">
      <w:start w:val="0"/>
      <w:numFmt w:val="bullet"/>
      <w:lvlText w:val="•"/>
      <w:lvlJc w:val="left"/>
      <w:pPr>
        <w:ind w:left="4315" w:hanging="300"/>
      </w:pPr>
      <w:rPr/>
    </w:lvl>
    <w:lvl w:ilvl="7">
      <w:start w:val="0"/>
      <w:numFmt w:val="bullet"/>
      <w:lvlText w:val="•"/>
      <w:lvlJc w:val="left"/>
      <w:pPr>
        <w:ind w:left="4905" w:hanging="300"/>
      </w:pPr>
      <w:rPr/>
    </w:lvl>
    <w:lvl w:ilvl="8">
      <w:start w:val="0"/>
      <w:numFmt w:val="bullet"/>
      <w:lvlText w:val="•"/>
      <w:lvlJc w:val="left"/>
      <w:pPr>
        <w:ind w:left="5494" w:hanging="300"/>
      </w:pPr>
      <w:rPr/>
    </w:lvl>
  </w:abstractNum>
  <w:abstractNum w:abstractNumId="13">
    <w:lvl w:ilvl="0">
      <w:start w:val="1"/>
      <w:numFmt w:val="decimal"/>
      <w:lvlText w:val="%1."/>
      <w:lvlJc w:val="left"/>
      <w:pPr>
        <w:ind w:left="835" w:hanging="360"/>
      </w:pPr>
      <w:rPr>
        <w:rFonts w:ascii="Times New Roman" w:cs="Times New Roman" w:eastAsia="Times New Roman" w:hAnsi="Times New Roman"/>
        <w:b w:val="0"/>
        <w:i w:val="0"/>
        <w:sz w:val="24"/>
        <w:szCs w:val="24"/>
      </w:rPr>
    </w:lvl>
    <w:lvl w:ilvl="1">
      <w:start w:val="0"/>
      <w:numFmt w:val="bullet"/>
      <w:lvlText w:val="•"/>
      <w:lvlJc w:val="left"/>
      <w:pPr>
        <w:ind w:left="1423" w:hanging="360"/>
      </w:pPr>
      <w:rPr/>
    </w:lvl>
    <w:lvl w:ilvl="2">
      <w:start w:val="0"/>
      <w:numFmt w:val="bullet"/>
      <w:lvlText w:val="•"/>
      <w:lvlJc w:val="left"/>
      <w:pPr>
        <w:ind w:left="2006" w:hanging="360"/>
      </w:pPr>
      <w:rPr/>
    </w:lvl>
    <w:lvl w:ilvl="3">
      <w:start w:val="0"/>
      <w:numFmt w:val="bullet"/>
      <w:lvlText w:val="•"/>
      <w:lvlJc w:val="left"/>
      <w:pPr>
        <w:ind w:left="2589" w:hanging="360"/>
      </w:pPr>
      <w:rPr/>
    </w:lvl>
    <w:lvl w:ilvl="4">
      <w:start w:val="0"/>
      <w:numFmt w:val="bullet"/>
      <w:lvlText w:val="•"/>
      <w:lvlJc w:val="left"/>
      <w:pPr>
        <w:ind w:left="3173" w:hanging="360"/>
      </w:pPr>
      <w:rPr/>
    </w:lvl>
    <w:lvl w:ilvl="5">
      <w:start w:val="0"/>
      <w:numFmt w:val="bullet"/>
      <w:lvlText w:val="•"/>
      <w:lvlJc w:val="left"/>
      <w:pPr>
        <w:ind w:left="3756" w:hanging="360"/>
      </w:pPr>
      <w:rPr/>
    </w:lvl>
    <w:lvl w:ilvl="6">
      <w:start w:val="0"/>
      <w:numFmt w:val="bullet"/>
      <w:lvlText w:val="•"/>
      <w:lvlJc w:val="left"/>
      <w:pPr>
        <w:ind w:left="4339" w:hanging="360"/>
      </w:pPr>
      <w:rPr/>
    </w:lvl>
    <w:lvl w:ilvl="7">
      <w:start w:val="0"/>
      <w:numFmt w:val="bullet"/>
      <w:lvlText w:val="•"/>
      <w:lvlJc w:val="left"/>
      <w:pPr>
        <w:ind w:left="4923" w:hanging="360"/>
      </w:pPr>
      <w:rPr/>
    </w:lvl>
    <w:lvl w:ilvl="8">
      <w:start w:val="0"/>
      <w:numFmt w:val="bullet"/>
      <w:lvlText w:val="•"/>
      <w:lvlJc w:val="left"/>
      <w:pPr>
        <w:ind w:left="5506" w:hanging="360"/>
      </w:pPr>
      <w:rPr/>
    </w:lvl>
  </w:abstractNum>
  <w:abstractNum w:abstractNumId="14">
    <w:lvl w:ilvl="0">
      <w:start w:val="1"/>
      <w:numFmt w:val="decimal"/>
      <w:lvlText w:val="%1."/>
      <w:lvlJc w:val="left"/>
      <w:pPr>
        <w:ind w:left="835" w:hanging="360"/>
      </w:pPr>
      <w:rPr>
        <w:rFonts w:ascii="Times New Roman" w:cs="Times New Roman" w:eastAsia="Times New Roman" w:hAnsi="Times New Roman"/>
        <w:b w:val="0"/>
        <w:i w:val="0"/>
        <w:sz w:val="24"/>
        <w:szCs w:val="24"/>
      </w:rPr>
    </w:lvl>
    <w:lvl w:ilvl="1">
      <w:start w:val="0"/>
      <w:numFmt w:val="bullet"/>
      <w:lvlText w:val="•"/>
      <w:lvlJc w:val="left"/>
      <w:pPr>
        <w:ind w:left="1423" w:hanging="360"/>
      </w:pPr>
      <w:rPr/>
    </w:lvl>
    <w:lvl w:ilvl="2">
      <w:start w:val="0"/>
      <w:numFmt w:val="bullet"/>
      <w:lvlText w:val="•"/>
      <w:lvlJc w:val="left"/>
      <w:pPr>
        <w:ind w:left="2006" w:hanging="360"/>
      </w:pPr>
      <w:rPr/>
    </w:lvl>
    <w:lvl w:ilvl="3">
      <w:start w:val="0"/>
      <w:numFmt w:val="bullet"/>
      <w:lvlText w:val="•"/>
      <w:lvlJc w:val="left"/>
      <w:pPr>
        <w:ind w:left="2589" w:hanging="360"/>
      </w:pPr>
      <w:rPr/>
    </w:lvl>
    <w:lvl w:ilvl="4">
      <w:start w:val="0"/>
      <w:numFmt w:val="bullet"/>
      <w:lvlText w:val="•"/>
      <w:lvlJc w:val="left"/>
      <w:pPr>
        <w:ind w:left="3173" w:hanging="360"/>
      </w:pPr>
      <w:rPr/>
    </w:lvl>
    <w:lvl w:ilvl="5">
      <w:start w:val="0"/>
      <w:numFmt w:val="bullet"/>
      <w:lvlText w:val="•"/>
      <w:lvlJc w:val="left"/>
      <w:pPr>
        <w:ind w:left="3756" w:hanging="360"/>
      </w:pPr>
      <w:rPr/>
    </w:lvl>
    <w:lvl w:ilvl="6">
      <w:start w:val="0"/>
      <w:numFmt w:val="bullet"/>
      <w:lvlText w:val="•"/>
      <w:lvlJc w:val="left"/>
      <w:pPr>
        <w:ind w:left="4339" w:hanging="360"/>
      </w:pPr>
      <w:rPr/>
    </w:lvl>
    <w:lvl w:ilvl="7">
      <w:start w:val="0"/>
      <w:numFmt w:val="bullet"/>
      <w:lvlText w:val="•"/>
      <w:lvlJc w:val="left"/>
      <w:pPr>
        <w:ind w:left="4923" w:hanging="360"/>
      </w:pPr>
      <w:rPr/>
    </w:lvl>
    <w:lvl w:ilvl="8">
      <w:start w:val="0"/>
      <w:numFmt w:val="bullet"/>
      <w:lvlText w:val="•"/>
      <w:lvlJc w:val="left"/>
      <w:pPr>
        <w:ind w:left="5506" w:hanging="360"/>
      </w:pPr>
      <w:rPr/>
    </w:lvl>
  </w:abstractNum>
  <w:abstractNum w:abstractNumId="15">
    <w:lvl w:ilvl="0">
      <w:start w:val="1"/>
      <w:numFmt w:val="decimal"/>
      <w:lvlText w:val="%1."/>
      <w:lvlJc w:val="left"/>
      <w:pPr>
        <w:ind w:left="115" w:hanging="240"/>
      </w:pPr>
      <w:rPr>
        <w:rFonts w:ascii="Times New Roman" w:cs="Times New Roman" w:eastAsia="Times New Roman" w:hAnsi="Times New Roman"/>
        <w:b w:val="0"/>
        <w:i w:val="0"/>
        <w:sz w:val="24"/>
        <w:szCs w:val="24"/>
      </w:rPr>
    </w:lvl>
    <w:lvl w:ilvl="1">
      <w:start w:val="0"/>
      <w:numFmt w:val="bullet"/>
      <w:lvlText w:val="•"/>
      <w:lvlJc w:val="left"/>
      <w:pPr>
        <w:ind w:left="775" w:hanging="240"/>
      </w:pPr>
      <w:rPr/>
    </w:lvl>
    <w:lvl w:ilvl="2">
      <w:start w:val="0"/>
      <w:numFmt w:val="bullet"/>
      <w:lvlText w:val="•"/>
      <w:lvlJc w:val="left"/>
      <w:pPr>
        <w:ind w:left="1430" w:hanging="240"/>
      </w:pPr>
      <w:rPr/>
    </w:lvl>
    <w:lvl w:ilvl="3">
      <w:start w:val="0"/>
      <w:numFmt w:val="bullet"/>
      <w:lvlText w:val="•"/>
      <w:lvlJc w:val="left"/>
      <w:pPr>
        <w:ind w:left="2085" w:hanging="240"/>
      </w:pPr>
      <w:rPr/>
    </w:lvl>
    <w:lvl w:ilvl="4">
      <w:start w:val="0"/>
      <w:numFmt w:val="bullet"/>
      <w:lvlText w:val="•"/>
      <w:lvlJc w:val="left"/>
      <w:pPr>
        <w:ind w:left="2741" w:hanging="240"/>
      </w:pPr>
      <w:rPr/>
    </w:lvl>
    <w:lvl w:ilvl="5">
      <w:start w:val="0"/>
      <w:numFmt w:val="bullet"/>
      <w:lvlText w:val="•"/>
      <w:lvlJc w:val="left"/>
      <w:pPr>
        <w:ind w:left="3396" w:hanging="240"/>
      </w:pPr>
      <w:rPr/>
    </w:lvl>
    <w:lvl w:ilvl="6">
      <w:start w:val="0"/>
      <w:numFmt w:val="bullet"/>
      <w:lvlText w:val="•"/>
      <w:lvlJc w:val="left"/>
      <w:pPr>
        <w:ind w:left="4051" w:hanging="240"/>
      </w:pPr>
      <w:rPr/>
    </w:lvl>
    <w:lvl w:ilvl="7">
      <w:start w:val="0"/>
      <w:numFmt w:val="bullet"/>
      <w:lvlText w:val="•"/>
      <w:lvlJc w:val="left"/>
      <w:pPr>
        <w:ind w:left="4707" w:hanging="240"/>
      </w:pPr>
      <w:rPr/>
    </w:lvl>
    <w:lvl w:ilvl="8">
      <w:start w:val="0"/>
      <w:numFmt w:val="bullet"/>
      <w:lvlText w:val="•"/>
      <w:lvlJc w:val="left"/>
      <w:pPr>
        <w:ind w:left="5362" w:hanging="240"/>
      </w:pPr>
      <w:rPr/>
    </w:lvl>
  </w:abstractNum>
  <w:abstractNum w:abstractNumId="16">
    <w:lvl w:ilvl="0">
      <w:start w:val="1"/>
      <w:numFmt w:val="decimal"/>
      <w:lvlText w:val="%1."/>
      <w:lvlJc w:val="left"/>
      <w:pPr>
        <w:ind w:left="355" w:hanging="240"/>
      </w:pPr>
      <w:rPr>
        <w:rFonts w:ascii="Times New Roman" w:cs="Times New Roman" w:eastAsia="Times New Roman" w:hAnsi="Times New Roman"/>
        <w:b w:val="0"/>
        <w:i w:val="0"/>
        <w:sz w:val="24"/>
        <w:szCs w:val="24"/>
      </w:rPr>
    </w:lvl>
    <w:lvl w:ilvl="1">
      <w:start w:val="0"/>
      <w:numFmt w:val="bullet"/>
      <w:lvlText w:val="•"/>
      <w:lvlJc w:val="left"/>
      <w:pPr>
        <w:ind w:left="991" w:hanging="240"/>
      </w:pPr>
      <w:rPr/>
    </w:lvl>
    <w:lvl w:ilvl="2">
      <w:start w:val="0"/>
      <w:numFmt w:val="bullet"/>
      <w:lvlText w:val="•"/>
      <w:lvlJc w:val="left"/>
      <w:pPr>
        <w:ind w:left="1622" w:hanging="240"/>
      </w:pPr>
      <w:rPr/>
    </w:lvl>
    <w:lvl w:ilvl="3">
      <w:start w:val="0"/>
      <w:numFmt w:val="bullet"/>
      <w:lvlText w:val="•"/>
      <w:lvlJc w:val="left"/>
      <w:pPr>
        <w:ind w:left="2253" w:hanging="240"/>
      </w:pPr>
      <w:rPr/>
    </w:lvl>
    <w:lvl w:ilvl="4">
      <w:start w:val="0"/>
      <w:numFmt w:val="bullet"/>
      <w:lvlText w:val="•"/>
      <w:lvlJc w:val="left"/>
      <w:pPr>
        <w:ind w:left="2885" w:hanging="240"/>
      </w:pPr>
      <w:rPr/>
    </w:lvl>
    <w:lvl w:ilvl="5">
      <w:start w:val="0"/>
      <w:numFmt w:val="bullet"/>
      <w:lvlText w:val="•"/>
      <w:lvlJc w:val="left"/>
      <w:pPr>
        <w:ind w:left="3516" w:hanging="240"/>
      </w:pPr>
      <w:rPr/>
    </w:lvl>
    <w:lvl w:ilvl="6">
      <w:start w:val="0"/>
      <w:numFmt w:val="bullet"/>
      <w:lvlText w:val="•"/>
      <w:lvlJc w:val="left"/>
      <w:pPr>
        <w:ind w:left="4147" w:hanging="240"/>
      </w:pPr>
      <w:rPr/>
    </w:lvl>
    <w:lvl w:ilvl="7">
      <w:start w:val="0"/>
      <w:numFmt w:val="bullet"/>
      <w:lvlText w:val="•"/>
      <w:lvlJc w:val="left"/>
      <w:pPr>
        <w:ind w:left="4779" w:hanging="240"/>
      </w:pPr>
      <w:rPr/>
    </w:lvl>
    <w:lvl w:ilvl="8">
      <w:start w:val="0"/>
      <w:numFmt w:val="bullet"/>
      <w:lvlText w:val="•"/>
      <w:lvlJc w:val="left"/>
      <w:pPr>
        <w:ind w:left="5410" w:hanging="240"/>
      </w:pPr>
      <w:rPr/>
    </w:lvl>
  </w:abstractNum>
  <w:abstractNum w:abstractNumId="17">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18">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19">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20">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21">
    <w:lvl w:ilvl="0">
      <w:start w:val="1"/>
      <w:numFmt w:val="decimal"/>
      <w:lvlText w:val="%1."/>
      <w:lvlJc w:val="left"/>
      <w:pPr>
        <w:ind w:left="835" w:hanging="240"/>
      </w:pPr>
      <w:rPr>
        <w:rFonts w:ascii="Times New Roman" w:cs="Times New Roman" w:eastAsia="Times New Roman" w:hAnsi="Times New Roman"/>
        <w:b w:val="0"/>
        <w:i w:val="0"/>
        <w:sz w:val="24"/>
        <w:szCs w:val="24"/>
      </w:rPr>
    </w:lvl>
    <w:lvl w:ilvl="1">
      <w:start w:val="0"/>
      <w:numFmt w:val="bullet"/>
      <w:lvlText w:val="•"/>
      <w:lvlJc w:val="left"/>
      <w:pPr>
        <w:ind w:left="1423" w:hanging="240"/>
      </w:pPr>
      <w:rPr/>
    </w:lvl>
    <w:lvl w:ilvl="2">
      <w:start w:val="0"/>
      <w:numFmt w:val="bullet"/>
      <w:lvlText w:val="•"/>
      <w:lvlJc w:val="left"/>
      <w:pPr>
        <w:ind w:left="2006" w:hanging="240"/>
      </w:pPr>
      <w:rPr/>
    </w:lvl>
    <w:lvl w:ilvl="3">
      <w:start w:val="0"/>
      <w:numFmt w:val="bullet"/>
      <w:lvlText w:val="•"/>
      <w:lvlJc w:val="left"/>
      <w:pPr>
        <w:ind w:left="2589" w:hanging="240"/>
      </w:pPr>
      <w:rPr/>
    </w:lvl>
    <w:lvl w:ilvl="4">
      <w:start w:val="0"/>
      <w:numFmt w:val="bullet"/>
      <w:lvlText w:val="•"/>
      <w:lvlJc w:val="left"/>
      <w:pPr>
        <w:ind w:left="3173" w:hanging="240"/>
      </w:pPr>
      <w:rPr/>
    </w:lvl>
    <w:lvl w:ilvl="5">
      <w:start w:val="0"/>
      <w:numFmt w:val="bullet"/>
      <w:lvlText w:val="•"/>
      <w:lvlJc w:val="left"/>
      <w:pPr>
        <w:ind w:left="3756" w:hanging="240"/>
      </w:pPr>
      <w:rPr/>
    </w:lvl>
    <w:lvl w:ilvl="6">
      <w:start w:val="0"/>
      <w:numFmt w:val="bullet"/>
      <w:lvlText w:val="•"/>
      <w:lvlJc w:val="left"/>
      <w:pPr>
        <w:ind w:left="4339" w:hanging="240"/>
      </w:pPr>
      <w:rPr/>
    </w:lvl>
    <w:lvl w:ilvl="7">
      <w:start w:val="0"/>
      <w:numFmt w:val="bullet"/>
      <w:lvlText w:val="•"/>
      <w:lvlJc w:val="left"/>
      <w:pPr>
        <w:ind w:left="4923" w:hanging="240"/>
      </w:pPr>
      <w:rPr/>
    </w:lvl>
    <w:lvl w:ilvl="8">
      <w:start w:val="0"/>
      <w:numFmt w:val="bullet"/>
      <w:lvlText w:val="•"/>
      <w:lvlJc w:val="left"/>
      <w:pPr>
        <w:ind w:left="5506" w:hanging="240"/>
      </w:pPr>
      <w:rPr/>
    </w:lvl>
  </w:abstractNum>
  <w:abstractNum w:abstractNumId="22">
    <w:lvl w:ilvl="0">
      <w:start w:val="1"/>
      <w:numFmt w:val="decimal"/>
      <w:lvlText w:val="%1."/>
      <w:lvlJc w:val="left"/>
      <w:pPr>
        <w:ind w:left="770" w:hanging="301"/>
      </w:pPr>
      <w:rPr>
        <w:rFonts w:ascii="Times New Roman" w:cs="Times New Roman" w:eastAsia="Times New Roman" w:hAnsi="Times New Roman"/>
        <w:b w:val="0"/>
        <w:i w:val="0"/>
        <w:sz w:val="24"/>
        <w:szCs w:val="24"/>
      </w:rPr>
    </w:lvl>
    <w:lvl w:ilvl="1">
      <w:start w:val="0"/>
      <w:numFmt w:val="bullet"/>
      <w:lvlText w:val="•"/>
      <w:lvlJc w:val="left"/>
      <w:pPr>
        <w:ind w:left="1427" w:hanging="301"/>
      </w:pPr>
      <w:rPr/>
    </w:lvl>
    <w:lvl w:ilvl="2">
      <w:start w:val="0"/>
      <w:numFmt w:val="bullet"/>
      <w:lvlText w:val="•"/>
      <w:lvlJc w:val="left"/>
      <w:pPr>
        <w:ind w:left="2074" w:hanging="301"/>
      </w:pPr>
      <w:rPr/>
    </w:lvl>
    <w:lvl w:ilvl="3">
      <w:start w:val="0"/>
      <w:numFmt w:val="bullet"/>
      <w:lvlText w:val="•"/>
      <w:lvlJc w:val="left"/>
      <w:pPr>
        <w:ind w:left="2721" w:hanging="300.99999999999955"/>
      </w:pPr>
      <w:rPr/>
    </w:lvl>
    <w:lvl w:ilvl="4">
      <w:start w:val="0"/>
      <w:numFmt w:val="bullet"/>
      <w:lvlText w:val="•"/>
      <w:lvlJc w:val="left"/>
      <w:pPr>
        <w:ind w:left="3369" w:hanging="301.00000000000045"/>
      </w:pPr>
      <w:rPr/>
    </w:lvl>
    <w:lvl w:ilvl="5">
      <w:start w:val="0"/>
      <w:numFmt w:val="bullet"/>
      <w:lvlText w:val="•"/>
      <w:lvlJc w:val="left"/>
      <w:pPr>
        <w:ind w:left="4016" w:hanging="301"/>
      </w:pPr>
      <w:rPr/>
    </w:lvl>
    <w:lvl w:ilvl="6">
      <w:start w:val="0"/>
      <w:numFmt w:val="bullet"/>
      <w:lvlText w:val="•"/>
      <w:lvlJc w:val="left"/>
      <w:pPr>
        <w:ind w:left="4663" w:hanging="301"/>
      </w:pPr>
      <w:rPr/>
    </w:lvl>
    <w:lvl w:ilvl="7">
      <w:start w:val="0"/>
      <w:numFmt w:val="bullet"/>
      <w:lvlText w:val="•"/>
      <w:lvlJc w:val="left"/>
      <w:pPr>
        <w:ind w:left="5311" w:hanging="301"/>
      </w:pPr>
      <w:rPr/>
    </w:lvl>
    <w:lvl w:ilvl="8">
      <w:start w:val="0"/>
      <w:numFmt w:val="bullet"/>
      <w:lvlText w:val="•"/>
      <w:lvlJc w:val="left"/>
      <w:pPr>
        <w:ind w:left="5958" w:hanging="301.0000000000009"/>
      </w:pPr>
      <w:rPr/>
    </w:lvl>
  </w:abstractNum>
  <w:abstractNum w:abstractNumId="23">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24">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25">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26">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27">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28">
    <w:lvl w:ilvl="0">
      <w:start w:val="1"/>
      <w:numFmt w:val="decimal"/>
      <w:lvlText w:val="%1."/>
      <w:lvlJc w:val="left"/>
      <w:pPr>
        <w:ind w:left="775" w:hanging="300"/>
      </w:pPr>
      <w:rPr>
        <w:rFonts w:ascii="Times New Roman" w:cs="Times New Roman" w:eastAsia="Times New Roman" w:hAnsi="Times New Roman"/>
        <w:b w:val="0"/>
        <w:i w:val="0"/>
        <w:sz w:val="24"/>
        <w:szCs w:val="24"/>
      </w:rPr>
    </w:lvl>
    <w:lvl w:ilvl="1">
      <w:start w:val="0"/>
      <w:numFmt w:val="bullet"/>
      <w:lvlText w:val="•"/>
      <w:lvlJc w:val="left"/>
      <w:pPr>
        <w:ind w:left="1369" w:hanging="300"/>
      </w:pPr>
      <w:rPr/>
    </w:lvl>
    <w:lvl w:ilvl="2">
      <w:start w:val="0"/>
      <w:numFmt w:val="bullet"/>
      <w:lvlText w:val="•"/>
      <w:lvlJc w:val="left"/>
      <w:pPr>
        <w:ind w:left="1958" w:hanging="300"/>
      </w:pPr>
      <w:rPr/>
    </w:lvl>
    <w:lvl w:ilvl="3">
      <w:start w:val="0"/>
      <w:numFmt w:val="bullet"/>
      <w:lvlText w:val="•"/>
      <w:lvlJc w:val="left"/>
      <w:pPr>
        <w:ind w:left="2547" w:hanging="300"/>
      </w:pPr>
      <w:rPr/>
    </w:lvl>
    <w:lvl w:ilvl="4">
      <w:start w:val="0"/>
      <w:numFmt w:val="bullet"/>
      <w:lvlText w:val="•"/>
      <w:lvlJc w:val="left"/>
      <w:pPr>
        <w:ind w:left="3137" w:hanging="300"/>
      </w:pPr>
      <w:rPr/>
    </w:lvl>
    <w:lvl w:ilvl="5">
      <w:start w:val="0"/>
      <w:numFmt w:val="bullet"/>
      <w:lvlText w:val="•"/>
      <w:lvlJc w:val="left"/>
      <w:pPr>
        <w:ind w:left="3726" w:hanging="300"/>
      </w:pPr>
      <w:rPr/>
    </w:lvl>
    <w:lvl w:ilvl="6">
      <w:start w:val="0"/>
      <w:numFmt w:val="bullet"/>
      <w:lvlText w:val="•"/>
      <w:lvlJc w:val="left"/>
      <w:pPr>
        <w:ind w:left="4315" w:hanging="300"/>
      </w:pPr>
      <w:rPr/>
    </w:lvl>
    <w:lvl w:ilvl="7">
      <w:start w:val="0"/>
      <w:numFmt w:val="bullet"/>
      <w:lvlText w:val="•"/>
      <w:lvlJc w:val="left"/>
      <w:pPr>
        <w:ind w:left="4905" w:hanging="300"/>
      </w:pPr>
      <w:rPr/>
    </w:lvl>
    <w:lvl w:ilvl="8">
      <w:start w:val="0"/>
      <w:numFmt w:val="bullet"/>
      <w:lvlText w:val="•"/>
      <w:lvlJc w:val="left"/>
      <w:pPr>
        <w:ind w:left="5494" w:hanging="300"/>
      </w:pPr>
      <w:rPr/>
    </w:lvl>
  </w:abstractNum>
  <w:abstractNum w:abstractNumId="29">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30">
    <w:lvl w:ilvl="0">
      <w:start w:val="3"/>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31">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32">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33">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34">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35">
    <w:lvl w:ilvl="0">
      <w:start w:val="4"/>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36">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37">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38">
    <w:lvl w:ilvl="0">
      <w:start w:val="1"/>
      <w:numFmt w:val="decimal"/>
      <w:lvlText w:val="%1."/>
      <w:lvlJc w:val="left"/>
      <w:pPr>
        <w:ind w:left="830" w:hanging="296"/>
      </w:pPr>
      <w:rPr>
        <w:rFonts w:ascii="Times New Roman" w:cs="Times New Roman" w:eastAsia="Times New Roman" w:hAnsi="Times New Roman"/>
        <w:b w:val="0"/>
        <w:i w:val="0"/>
        <w:sz w:val="24"/>
        <w:szCs w:val="24"/>
      </w:rPr>
    </w:lvl>
    <w:lvl w:ilvl="1">
      <w:start w:val="0"/>
      <w:numFmt w:val="bullet"/>
      <w:lvlText w:val="•"/>
      <w:lvlJc w:val="left"/>
      <w:pPr>
        <w:ind w:left="1481" w:hanging="296"/>
      </w:pPr>
      <w:rPr/>
    </w:lvl>
    <w:lvl w:ilvl="2">
      <w:start w:val="0"/>
      <w:numFmt w:val="bullet"/>
      <w:lvlText w:val="•"/>
      <w:lvlJc w:val="left"/>
      <w:pPr>
        <w:ind w:left="2122" w:hanging="296"/>
      </w:pPr>
      <w:rPr/>
    </w:lvl>
    <w:lvl w:ilvl="3">
      <w:start w:val="0"/>
      <w:numFmt w:val="bullet"/>
      <w:lvlText w:val="•"/>
      <w:lvlJc w:val="left"/>
      <w:pPr>
        <w:ind w:left="2763" w:hanging="296"/>
      </w:pPr>
      <w:rPr/>
    </w:lvl>
    <w:lvl w:ilvl="4">
      <w:start w:val="0"/>
      <w:numFmt w:val="bullet"/>
      <w:lvlText w:val="•"/>
      <w:lvlJc w:val="left"/>
      <w:pPr>
        <w:ind w:left="3405" w:hanging="296"/>
      </w:pPr>
      <w:rPr/>
    </w:lvl>
    <w:lvl w:ilvl="5">
      <w:start w:val="0"/>
      <w:numFmt w:val="bullet"/>
      <w:lvlText w:val="•"/>
      <w:lvlJc w:val="left"/>
      <w:pPr>
        <w:ind w:left="4046" w:hanging="296"/>
      </w:pPr>
      <w:rPr/>
    </w:lvl>
    <w:lvl w:ilvl="6">
      <w:start w:val="0"/>
      <w:numFmt w:val="bullet"/>
      <w:lvlText w:val="•"/>
      <w:lvlJc w:val="left"/>
      <w:pPr>
        <w:ind w:left="4687" w:hanging="296"/>
      </w:pPr>
      <w:rPr/>
    </w:lvl>
    <w:lvl w:ilvl="7">
      <w:start w:val="0"/>
      <w:numFmt w:val="bullet"/>
      <w:lvlText w:val="•"/>
      <w:lvlJc w:val="left"/>
      <w:pPr>
        <w:ind w:left="5329" w:hanging="296"/>
      </w:pPr>
      <w:rPr/>
    </w:lvl>
    <w:lvl w:ilvl="8">
      <w:start w:val="0"/>
      <w:numFmt w:val="bullet"/>
      <w:lvlText w:val="•"/>
      <w:lvlJc w:val="left"/>
      <w:pPr>
        <w:ind w:left="5970" w:hanging="296"/>
      </w:pPr>
      <w:rPr/>
    </w:lvl>
  </w:abstractNum>
  <w:abstractNum w:abstractNumId="39">
    <w:lvl w:ilvl="0">
      <w:start w:val="1"/>
      <w:numFmt w:val="decimal"/>
      <w:lvlText w:val="%1."/>
      <w:lvlJc w:val="left"/>
      <w:pPr>
        <w:ind w:left="835" w:hanging="360"/>
      </w:pPr>
      <w:rPr>
        <w:rFonts w:ascii="Times New Roman" w:cs="Times New Roman" w:eastAsia="Times New Roman" w:hAnsi="Times New Roman"/>
        <w:b w:val="0"/>
        <w:i w:val="0"/>
        <w:sz w:val="24"/>
        <w:szCs w:val="24"/>
      </w:rPr>
    </w:lvl>
    <w:lvl w:ilvl="1">
      <w:start w:val="0"/>
      <w:numFmt w:val="bullet"/>
      <w:lvlText w:val="•"/>
      <w:lvlJc w:val="left"/>
      <w:pPr>
        <w:ind w:left="1423" w:hanging="360"/>
      </w:pPr>
      <w:rPr/>
    </w:lvl>
    <w:lvl w:ilvl="2">
      <w:start w:val="0"/>
      <w:numFmt w:val="bullet"/>
      <w:lvlText w:val="•"/>
      <w:lvlJc w:val="left"/>
      <w:pPr>
        <w:ind w:left="2006" w:hanging="360"/>
      </w:pPr>
      <w:rPr/>
    </w:lvl>
    <w:lvl w:ilvl="3">
      <w:start w:val="0"/>
      <w:numFmt w:val="bullet"/>
      <w:lvlText w:val="•"/>
      <w:lvlJc w:val="left"/>
      <w:pPr>
        <w:ind w:left="2589" w:hanging="360"/>
      </w:pPr>
      <w:rPr/>
    </w:lvl>
    <w:lvl w:ilvl="4">
      <w:start w:val="0"/>
      <w:numFmt w:val="bullet"/>
      <w:lvlText w:val="•"/>
      <w:lvlJc w:val="left"/>
      <w:pPr>
        <w:ind w:left="3173" w:hanging="360"/>
      </w:pPr>
      <w:rPr/>
    </w:lvl>
    <w:lvl w:ilvl="5">
      <w:start w:val="0"/>
      <w:numFmt w:val="bullet"/>
      <w:lvlText w:val="•"/>
      <w:lvlJc w:val="left"/>
      <w:pPr>
        <w:ind w:left="3756" w:hanging="360"/>
      </w:pPr>
      <w:rPr/>
    </w:lvl>
    <w:lvl w:ilvl="6">
      <w:start w:val="0"/>
      <w:numFmt w:val="bullet"/>
      <w:lvlText w:val="•"/>
      <w:lvlJc w:val="left"/>
      <w:pPr>
        <w:ind w:left="4339" w:hanging="360"/>
      </w:pPr>
      <w:rPr/>
    </w:lvl>
    <w:lvl w:ilvl="7">
      <w:start w:val="0"/>
      <w:numFmt w:val="bullet"/>
      <w:lvlText w:val="•"/>
      <w:lvlJc w:val="left"/>
      <w:pPr>
        <w:ind w:left="4923" w:hanging="360"/>
      </w:pPr>
      <w:rPr/>
    </w:lvl>
    <w:lvl w:ilvl="8">
      <w:start w:val="0"/>
      <w:numFmt w:val="bullet"/>
      <w:lvlText w:val="•"/>
      <w:lvlJc w:val="left"/>
      <w:pPr>
        <w:ind w:left="5506" w:hanging="360"/>
      </w:pPr>
      <w:rPr/>
    </w:lvl>
  </w:abstractNum>
  <w:abstractNum w:abstractNumId="40">
    <w:lvl w:ilvl="0">
      <w:start w:val="1"/>
      <w:numFmt w:val="decimal"/>
      <w:lvlText w:val="%1."/>
      <w:lvlJc w:val="left"/>
      <w:pPr>
        <w:ind w:left="830" w:hanging="296"/>
      </w:pPr>
      <w:rPr>
        <w:rFonts w:ascii="Times New Roman" w:cs="Times New Roman" w:eastAsia="Times New Roman" w:hAnsi="Times New Roman"/>
        <w:b w:val="0"/>
        <w:i w:val="0"/>
        <w:sz w:val="24"/>
        <w:szCs w:val="24"/>
      </w:rPr>
    </w:lvl>
    <w:lvl w:ilvl="1">
      <w:start w:val="0"/>
      <w:numFmt w:val="bullet"/>
      <w:lvlText w:val="•"/>
      <w:lvlJc w:val="left"/>
      <w:pPr>
        <w:ind w:left="1481" w:hanging="296"/>
      </w:pPr>
      <w:rPr/>
    </w:lvl>
    <w:lvl w:ilvl="2">
      <w:start w:val="0"/>
      <w:numFmt w:val="bullet"/>
      <w:lvlText w:val="•"/>
      <w:lvlJc w:val="left"/>
      <w:pPr>
        <w:ind w:left="2122" w:hanging="296"/>
      </w:pPr>
      <w:rPr/>
    </w:lvl>
    <w:lvl w:ilvl="3">
      <w:start w:val="0"/>
      <w:numFmt w:val="bullet"/>
      <w:lvlText w:val="•"/>
      <w:lvlJc w:val="left"/>
      <w:pPr>
        <w:ind w:left="2763" w:hanging="296"/>
      </w:pPr>
      <w:rPr/>
    </w:lvl>
    <w:lvl w:ilvl="4">
      <w:start w:val="0"/>
      <w:numFmt w:val="bullet"/>
      <w:lvlText w:val="•"/>
      <w:lvlJc w:val="left"/>
      <w:pPr>
        <w:ind w:left="3405" w:hanging="296"/>
      </w:pPr>
      <w:rPr/>
    </w:lvl>
    <w:lvl w:ilvl="5">
      <w:start w:val="0"/>
      <w:numFmt w:val="bullet"/>
      <w:lvlText w:val="•"/>
      <w:lvlJc w:val="left"/>
      <w:pPr>
        <w:ind w:left="4046" w:hanging="296"/>
      </w:pPr>
      <w:rPr/>
    </w:lvl>
    <w:lvl w:ilvl="6">
      <w:start w:val="0"/>
      <w:numFmt w:val="bullet"/>
      <w:lvlText w:val="•"/>
      <w:lvlJc w:val="left"/>
      <w:pPr>
        <w:ind w:left="4687" w:hanging="296"/>
      </w:pPr>
      <w:rPr/>
    </w:lvl>
    <w:lvl w:ilvl="7">
      <w:start w:val="0"/>
      <w:numFmt w:val="bullet"/>
      <w:lvlText w:val="•"/>
      <w:lvlJc w:val="left"/>
      <w:pPr>
        <w:ind w:left="5329" w:hanging="296"/>
      </w:pPr>
      <w:rPr/>
    </w:lvl>
    <w:lvl w:ilvl="8">
      <w:start w:val="0"/>
      <w:numFmt w:val="bullet"/>
      <w:lvlText w:val="•"/>
      <w:lvlJc w:val="left"/>
      <w:pPr>
        <w:ind w:left="5970" w:hanging="296"/>
      </w:pPr>
      <w:rPr/>
    </w:lvl>
  </w:abstractNum>
  <w:abstractNum w:abstractNumId="41">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42">
    <w:lvl w:ilvl="0">
      <w:start w:val="2"/>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43">
    <w:lvl w:ilvl="0">
      <w:start w:val="1"/>
      <w:numFmt w:val="decimal"/>
      <w:lvlText w:val="%1."/>
      <w:lvlJc w:val="left"/>
      <w:pPr>
        <w:ind w:left="770" w:hanging="301"/>
      </w:pPr>
      <w:rPr>
        <w:rFonts w:ascii="Times New Roman" w:cs="Times New Roman" w:eastAsia="Times New Roman" w:hAnsi="Times New Roman"/>
        <w:b w:val="0"/>
        <w:i w:val="0"/>
        <w:sz w:val="24"/>
        <w:szCs w:val="24"/>
      </w:rPr>
    </w:lvl>
    <w:lvl w:ilvl="1">
      <w:start w:val="0"/>
      <w:numFmt w:val="bullet"/>
      <w:lvlText w:val="•"/>
      <w:lvlJc w:val="left"/>
      <w:pPr>
        <w:ind w:left="1427" w:hanging="301"/>
      </w:pPr>
      <w:rPr/>
    </w:lvl>
    <w:lvl w:ilvl="2">
      <w:start w:val="0"/>
      <w:numFmt w:val="bullet"/>
      <w:lvlText w:val="•"/>
      <w:lvlJc w:val="left"/>
      <w:pPr>
        <w:ind w:left="2074" w:hanging="301"/>
      </w:pPr>
      <w:rPr/>
    </w:lvl>
    <w:lvl w:ilvl="3">
      <w:start w:val="0"/>
      <w:numFmt w:val="bullet"/>
      <w:lvlText w:val="•"/>
      <w:lvlJc w:val="left"/>
      <w:pPr>
        <w:ind w:left="2721" w:hanging="300.99999999999955"/>
      </w:pPr>
      <w:rPr/>
    </w:lvl>
    <w:lvl w:ilvl="4">
      <w:start w:val="0"/>
      <w:numFmt w:val="bullet"/>
      <w:lvlText w:val="•"/>
      <w:lvlJc w:val="left"/>
      <w:pPr>
        <w:ind w:left="3369" w:hanging="301.00000000000045"/>
      </w:pPr>
      <w:rPr/>
    </w:lvl>
    <w:lvl w:ilvl="5">
      <w:start w:val="0"/>
      <w:numFmt w:val="bullet"/>
      <w:lvlText w:val="•"/>
      <w:lvlJc w:val="left"/>
      <w:pPr>
        <w:ind w:left="4016" w:hanging="301"/>
      </w:pPr>
      <w:rPr/>
    </w:lvl>
    <w:lvl w:ilvl="6">
      <w:start w:val="0"/>
      <w:numFmt w:val="bullet"/>
      <w:lvlText w:val="•"/>
      <w:lvlJc w:val="left"/>
      <w:pPr>
        <w:ind w:left="4663" w:hanging="301"/>
      </w:pPr>
      <w:rPr/>
    </w:lvl>
    <w:lvl w:ilvl="7">
      <w:start w:val="0"/>
      <w:numFmt w:val="bullet"/>
      <w:lvlText w:val="•"/>
      <w:lvlJc w:val="left"/>
      <w:pPr>
        <w:ind w:left="5311" w:hanging="301"/>
      </w:pPr>
      <w:rPr/>
    </w:lvl>
    <w:lvl w:ilvl="8">
      <w:start w:val="0"/>
      <w:numFmt w:val="bullet"/>
      <w:lvlText w:val="•"/>
      <w:lvlJc w:val="left"/>
      <w:pPr>
        <w:ind w:left="5958" w:hanging="301.0000000000009"/>
      </w:pPr>
      <w:rPr/>
    </w:lvl>
  </w:abstractNum>
  <w:abstractNum w:abstractNumId="44">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45">
    <w:lvl w:ilvl="0">
      <w:start w:val="1"/>
      <w:numFmt w:val="decimal"/>
      <w:lvlText w:val="%1."/>
      <w:lvlJc w:val="left"/>
      <w:pPr>
        <w:ind w:left="830" w:hanging="241"/>
      </w:pPr>
      <w:rPr>
        <w:rFonts w:ascii="Times New Roman" w:cs="Times New Roman" w:eastAsia="Times New Roman" w:hAnsi="Times New Roman"/>
        <w:b w:val="0"/>
        <w:i w:val="0"/>
        <w:sz w:val="24"/>
        <w:szCs w:val="24"/>
      </w:rPr>
    </w:lvl>
    <w:lvl w:ilvl="1">
      <w:start w:val="0"/>
      <w:numFmt w:val="bullet"/>
      <w:lvlText w:val="•"/>
      <w:lvlJc w:val="left"/>
      <w:pPr>
        <w:ind w:left="1481" w:hanging="241"/>
      </w:pPr>
      <w:rPr/>
    </w:lvl>
    <w:lvl w:ilvl="2">
      <w:start w:val="0"/>
      <w:numFmt w:val="bullet"/>
      <w:lvlText w:val="•"/>
      <w:lvlJc w:val="left"/>
      <w:pPr>
        <w:ind w:left="2122" w:hanging="241"/>
      </w:pPr>
      <w:rPr/>
    </w:lvl>
    <w:lvl w:ilvl="3">
      <w:start w:val="0"/>
      <w:numFmt w:val="bullet"/>
      <w:lvlText w:val="•"/>
      <w:lvlJc w:val="left"/>
      <w:pPr>
        <w:ind w:left="2763" w:hanging="241"/>
      </w:pPr>
      <w:rPr/>
    </w:lvl>
    <w:lvl w:ilvl="4">
      <w:start w:val="0"/>
      <w:numFmt w:val="bullet"/>
      <w:lvlText w:val="•"/>
      <w:lvlJc w:val="left"/>
      <w:pPr>
        <w:ind w:left="3405" w:hanging="241"/>
      </w:pPr>
      <w:rPr/>
    </w:lvl>
    <w:lvl w:ilvl="5">
      <w:start w:val="0"/>
      <w:numFmt w:val="bullet"/>
      <w:lvlText w:val="•"/>
      <w:lvlJc w:val="left"/>
      <w:pPr>
        <w:ind w:left="4046" w:hanging="241"/>
      </w:pPr>
      <w:rPr/>
    </w:lvl>
    <w:lvl w:ilvl="6">
      <w:start w:val="0"/>
      <w:numFmt w:val="bullet"/>
      <w:lvlText w:val="•"/>
      <w:lvlJc w:val="left"/>
      <w:pPr>
        <w:ind w:left="4687" w:hanging="241"/>
      </w:pPr>
      <w:rPr/>
    </w:lvl>
    <w:lvl w:ilvl="7">
      <w:start w:val="0"/>
      <w:numFmt w:val="bullet"/>
      <w:lvlText w:val="•"/>
      <w:lvlJc w:val="left"/>
      <w:pPr>
        <w:ind w:left="5329" w:hanging="241"/>
      </w:pPr>
      <w:rPr/>
    </w:lvl>
    <w:lvl w:ilvl="8">
      <w:start w:val="0"/>
      <w:numFmt w:val="bullet"/>
      <w:lvlText w:val="•"/>
      <w:lvlJc w:val="left"/>
      <w:pPr>
        <w:ind w:left="5970" w:hanging="241"/>
      </w:pPr>
      <w:rPr/>
    </w:lvl>
  </w:abstractNum>
  <w:abstractNum w:abstractNumId="46">
    <w:lvl w:ilvl="0">
      <w:start w:val="1"/>
      <w:numFmt w:val="decimal"/>
      <w:lvlText w:val="%1."/>
      <w:lvlJc w:val="left"/>
      <w:pPr>
        <w:ind w:left="830" w:hanging="241"/>
      </w:pPr>
      <w:rPr>
        <w:rFonts w:ascii="Times New Roman" w:cs="Times New Roman" w:eastAsia="Times New Roman" w:hAnsi="Times New Roman"/>
        <w:b w:val="0"/>
        <w:i w:val="0"/>
        <w:sz w:val="24"/>
        <w:szCs w:val="24"/>
      </w:rPr>
    </w:lvl>
    <w:lvl w:ilvl="1">
      <w:start w:val="0"/>
      <w:numFmt w:val="bullet"/>
      <w:lvlText w:val="•"/>
      <w:lvlJc w:val="left"/>
      <w:pPr>
        <w:ind w:left="1481" w:hanging="241"/>
      </w:pPr>
      <w:rPr/>
    </w:lvl>
    <w:lvl w:ilvl="2">
      <w:start w:val="0"/>
      <w:numFmt w:val="bullet"/>
      <w:lvlText w:val="•"/>
      <w:lvlJc w:val="left"/>
      <w:pPr>
        <w:ind w:left="2122" w:hanging="241"/>
      </w:pPr>
      <w:rPr/>
    </w:lvl>
    <w:lvl w:ilvl="3">
      <w:start w:val="0"/>
      <w:numFmt w:val="bullet"/>
      <w:lvlText w:val="•"/>
      <w:lvlJc w:val="left"/>
      <w:pPr>
        <w:ind w:left="2763" w:hanging="241"/>
      </w:pPr>
      <w:rPr/>
    </w:lvl>
    <w:lvl w:ilvl="4">
      <w:start w:val="0"/>
      <w:numFmt w:val="bullet"/>
      <w:lvlText w:val="•"/>
      <w:lvlJc w:val="left"/>
      <w:pPr>
        <w:ind w:left="3405" w:hanging="241"/>
      </w:pPr>
      <w:rPr/>
    </w:lvl>
    <w:lvl w:ilvl="5">
      <w:start w:val="0"/>
      <w:numFmt w:val="bullet"/>
      <w:lvlText w:val="•"/>
      <w:lvlJc w:val="left"/>
      <w:pPr>
        <w:ind w:left="4046" w:hanging="241"/>
      </w:pPr>
      <w:rPr/>
    </w:lvl>
    <w:lvl w:ilvl="6">
      <w:start w:val="0"/>
      <w:numFmt w:val="bullet"/>
      <w:lvlText w:val="•"/>
      <w:lvlJc w:val="left"/>
      <w:pPr>
        <w:ind w:left="4687" w:hanging="241"/>
      </w:pPr>
      <w:rPr/>
    </w:lvl>
    <w:lvl w:ilvl="7">
      <w:start w:val="0"/>
      <w:numFmt w:val="bullet"/>
      <w:lvlText w:val="•"/>
      <w:lvlJc w:val="left"/>
      <w:pPr>
        <w:ind w:left="5329" w:hanging="241"/>
      </w:pPr>
      <w:rPr/>
    </w:lvl>
    <w:lvl w:ilvl="8">
      <w:start w:val="0"/>
      <w:numFmt w:val="bullet"/>
      <w:lvlText w:val="•"/>
      <w:lvlJc w:val="left"/>
      <w:pPr>
        <w:ind w:left="5970" w:hanging="241"/>
      </w:pPr>
      <w:rPr/>
    </w:lvl>
  </w:abstractNum>
  <w:abstractNum w:abstractNumId="47">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48">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49">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50">
    <w:lvl w:ilvl="0">
      <w:start w:val="1"/>
      <w:numFmt w:val="decimal"/>
      <w:lvlText w:val="%1."/>
      <w:lvlJc w:val="left"/>
      <w:pPr>
        <w:ind w:left="296" w:hanging="181"/>
      </w:pPr>
      <w:rPr>
        <w:rFonts w:ascii="Times New Roman" w:cs="Times New Roman" w:eastAsia="Times New Roman" w:hAnsi="Times New Roman"/>
        <w:b w:val="0"/>
        <w:i w:val="0"/>
        <w:sz w:val="22"/>
        <w:szCs w:val="22"/>
      </w:rPr>
    </w:lvl>
    <w:lvl w:ilvl="1">
      <w:start w:val="0"/>
      <w:numFmt w:val="bullet"/>
      <w:lvlText w:val="•"/>
      <w:lvlJc w:val="left"/>
      <w:pPr>
        <w:ind w:left="937" w:hanging="181"/>
      </w:pPr>
      <w:rPr/>
    </w:lvl>
    <w:lvl w:ilvl="2">
      <w:start w:val="0"/>
      <w:numFmt w:val="bullet"/>
      <w:lvlText w:val="•"/>
      <w:lvlJc w:val="left"/>
      <w:pPr>
        <w:ind w:left="1574" w:hanging="181"/>
      </w:pPr>
      <w:rPr/>
    </w:lvl>
    <w:lvl w:ilvl="3">
      <w:start w:val="0"/>
      <w:numFmt w:val="bullet"/>
      <w:lvlText w:val="•"/>
      <w:lvlJc w:val="left"/>
      <w:pPr>
        <w:ind w:left="2211" w:hanging="181"/>
      </w:pPr>
      <w:rPr/>
    </w:lvl>
    <w:lvl w:ilvl="4">
      <w:start w:val="0"/>
      <w:numFmt w:val="bullet"/>
      <w:lvlText w:val="•"/>
      <w:lvlJc w:val="left"/>
      <w:pPr>
        <w:ind w:left="2849" w:hanging="181.00000000000045"/>
      </w:pPr>
      <w:rPr/>
    </w:lvl>
    <w:lvl w:ilvl="5">
      <w:start w:val="0"/>
      <w:numFmt w:val="bullet"/>
      <w:lvlText w:val="•"/>
      <w:lvlJc w:val="left"/>
      <w:pPr>
        <w:ind w:left="3486" w:hanging="181"/>
      </w:pPr>
      <w:rPr/>
    </w:lvl>
    <w:lvl w:ilvl="6">
      <w:start w:val="0"/>
      <w:numFmt w:val="bullet"/>
      <w:lvlText w:val="•"/>
      <w:lvlJc w:val="left"/>
      <w:pPr>
        <w:ind w:left="4123" w:hanging="181"/>
      </w:pPr>
      <w:rPr/>
    </w:lvl>
    <w:lvl w:ilvl="7">
      <w:start w:val="0"/>
      <w:numFmt w:val="bullet"/>
      <w:lvlText w:val="•"/>
      <w:lvlJc w:val="left"/>
      <w:pPr>
        <w:ind w:left="4761" w:hanging="181"/>
      </w:pPr>
      <w:rPr/>
    </w:lvl>
    <w:lvl w:ilvl="8">
      <w:start w:val="0"/>
      <w:numFmt w:val="bullet"/>
      <w:lvlText w:val="•"/>
      <w:lvlJc w:val="left"/>
      <w:pPr>
        <w:ind w:left="5398" w:hanging="181.0000000000009"/>
      </w:pPr>
      <w:rPr/>
    </w:lvl>
  </w:abstractNum>
  <w:abstractNum w:abstractNumId="51">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52">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53">
    <w:lvl w:ilvl="0">
      <w:start w:val="1"/>
      <w:numFmt w:val="decimal"/>
      <w:lvlText w:val="%1."/>
      <w:lvlJc w:val="left"/>
      <w:pPr>
        <w:ind w:left="830" w:hanging="241"/>
      </w:pPr>
      <w:rPr>
        <w:rFonts w:ascii="Times New Roman" w:cs="Times New Roman" w:eastAsia="Times New Roman" w:hAnsi="Times New Roman"/>
        <w:b w:val="0"/>
        <w:i w:val="0"/>
        <w:sz w:val="24"/>
        <w:szCs w:val="24"/>
      </w:rPr>
    </w:lvl>
    <w:lvl w:ilvl="1">
      <w:start w:val="0"/>
      <w:numFmt w:val="bullet"/>
      <w:lvlText w:val="•"/>
      <w:lvlJc w:val="left"/>
      <w:pPr>
        <w:ind w:left="1481" w:hanging="241"/>
      </w:pPr>
      <w:rPr/>
    </w:lvl>
    <w:lvl w:ilvl="2">
      <w:start w:val="0"/>
      <w:numFmt w:val="bullet"/>
      <w:lvlText w:val="•"/>
      <w:lvlJc w:val="left"/>
      <w:pPr>
        <w:ind w:left="2122" w:hanging="241"/>
      </w:pPr>
      <w:rPr/>
    </w:lvl>
    <w:lvl w:ilvl="3">
      <w:start w:val="0"/>
      <w:numFmt w:val="bullet"/>
      <w:lvlText w:val="•"/>
      <w:lvlJc w:val="left"/>
      <w:pPr>
        <w:ind w:left="2763" w:hanging="241"/>
      </w:pPr>
      <w:rPr/>
    </w:lvl>
    <w:lvl w:ilvl="4">
      <w:start w:val="0"/>
      <w:numFmt w:val="bullet"/>
      <w:lvlText w:val="•"/>
      <w:lvlJc w:val="left"/>
      <w:pPr>
        <w:ind w:left="3405" w:hanging="241"/>
      </w:pPr>
      <w:rPr/>
    </w:lvl>
    <w:lvl w:ilvl="5">
      <w:start w:val="0"/>
      <w:numFmt w:val="bullet"/>
      <w:lvlText w:val="•"/>
      <w:lvlJc w:val="left"/>
      <w:pPr>
        <w:ind w:left="4046" w:hanging="241"/>
      </w:pPr>
      <w:rPr/>
    </w:lvl>
    <w:lvl w:ilvl="6">
      <w:start w:val="0"/>
      <w:numFmt w:val="bullet"/>
      <w:lvlText w:val="•"/>
      <w:lvlJc w:val="left"/>
      <w:pPr>
        <w:ind w:left="4687" w:hanging="241"/>
      </w:pPr>
      <w:rPr/>
    </w:lvl>
    <w:lvl w:ilvl="7">
      <w:start w:val="0"/>
      <w:numFmt w:val="bullet"/>
      <w:lvlText w:val="•"/>
      <w:lvlJc w:val="left"/>
      <w:pPr>
        <w:ind w:left="5329" w:hanging="241"/>
      </w:pPr>
      <w:rPr/>
    </w:lvl>
    <w:lvl w:ilvl="8">
      <w:start w:val="0"/>
      <w:numFmt w:val="bullet"/>
      <w:lvlText w:val="•"/>
      <w:lvlJc w:val="left"/>
      <w:pPr>
        <w:ind w:left="5970" w:hanging="241"/>
      </w:pPr>
      <w:rPr/>
    </w:lvl>
  </w:abstractNum>
  <w:abstractNum w:abstractNumId="54">
    <w:lvl w:ilvl="0">
      <w:start w:val="2"/>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55">
    <w:lvl w:ilvl="0">
      <w:start w:val="1"/>
      <w:numFmt w:val="decimal"/>
      <w:lvlText w:val="%1."/>
      <w:lvlJc w:val="left"/>
      <w:pPr>
        <w:ind w:left="770" w:hanging="301"/>
      </w:pPr>
      <w:rPr>
        <w:rFonts w:ascii="Times New Roman" w:cs="Times New Roman" w:eastAsia="Times New Roman" w:hAnsi="Times New Roman"/>
        <w:b w:val="0"/>
        <w:i w:val="0"/>
        <w:sz w:val="24"/>
        <w:szCs w:val="24"/>
      </w:rPr>
    </w:lvl>
    <w:lvl w:ilvl="1">
      <w:start w:val="0"/>
      <w:numFmt w:val="bullet"/>
      <w:lvlText w:val="•"/>
      <w:lvlJc w:val="left"/>
      <w:pPr>
        <w:ind w:left="1427" w:hanging="301"/>
      </w:pPr>
      <w:rPr/>
    </w:lvl>
    <w:lvl w:ilvl="2">
      <w:start w:val="0"/>
      <w:numFmt w:val="bullet"/>
      <w:lvlText w:val="•"/>
      <w:lvlJc w:val="left"/>
      <w:pPr>
        <w:ind w:left="2074" w:hanging="301"/>
      </w:pPr>
      <w:rPr/>
    </w:lvl>
    <w:lvl w:ilvl="3">
      <w:start w:val="0"/>
      <w:numFmt w:val="bullet"/>
      <w:lvlText w:val="•"/>
      <w:lvlJc w:val="left"/>
      <w:pPr>
        <w:ind w:left="2721" w:hanging="300.99999999999955"/>
      </w:pPr>
      <w:rPr/>
    </w:lvl>
    <w:lvl w:ilvl="4">
      <w:start w:val="0"/>
      <w:numFmt w:val="bullet"/>
      <w:lvlText w:val="•"/>
      <w:lvlJc w:val="left"/>
      <w:pPr>
        <w:ind w:left="3369" w:hanging="301.00000000000045"/>
      </w:pPr>
      <w:rPr/>
    </w:lvl>
    <w:lvl w:ilvl="5">
      <w:start w:val="0"/>
      <w:numFmt w:val="bullet"/>
      <w:lvlText w:val="•"/>
      <w:lvlJc w:val="left"/>
      <w:pPr>
        <w:ind w:left="4016" w:hanging="301"/>
      </w:pPr>
      <w:rPr/>
    </w:lvl>
    <w:lvl w:ilvl="6">
      <w:start w:val="0"/>
      <w:numFmt w:val="bullet"/>
      <w:lvlText w:val="•"/>
      <w:lvlJc w:val="left"/>
      <w:pPr>
        <w:ind w:left="4663" w:hanging="301"/>
      </w:pPr>
      <w:rPr/>
    </w:lvl>
    <w:lvl w:ilvl="7">
      <w:start w:val="0"/>
      <w:numFmt w:val="bullet"/>
      <w:lvlText w:val="•"/>
      <w:lvlJc w:val="left"/>
      <w:pPr>
        <w:ind w:left="5311" w:hanging="301"/>
      </w:pPr>
      <w:rPr/>
    </w:lvl>
    <w:lvl w:ilvl="8">
      <w:start w:val="0"/>
      <w:numFmt w:val="bullet"/>
      <w:lvlText w:val="•"/>
      <w:lvlJc w:val="left"/>
      <w:pPr>
        <w:ind w:left="5958" w:hanging="301.0000000000009"/>
      </w:pPr>
      <w:rPr/>
    </w:lvl>
  </w:abstractNum>
  <w:abstractNum w:abstractNumId="56">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57">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58">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59">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60">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61">
    <w:lvl w:ilvl="0">
      <w:start w:val="1"/>
      <w:numFmt w:val="decimal"/>
      <w:lvlText w:val="%1."/>
      <w:lvlJc w:val="left"/>
      <w:pPr>
        <w:ind w:left="835" w:hanging="360"/>
      </w:pPr>
      <w:rPr>
        <w:rFonts w:ascii="Times New Roman" w:cs="Times New Roman" w:eastAsia="Times New Roman" w:hAnsi="Times New Roman"/>
        <w:b w:val="0"/>
        <w:i w:val="0"/>
        <w:sz w:val="24"/>
        <w:szCs w:val="24"/>
      </w:rPr>
    </w:lvl>
    <w:lvl w:ilvl="1">
      <w:start w:val="0"/>
      <w:numFmt w:val="bullet"/>
      <w:lvlText w:val="•"/>
      <w:lvlJc w:val="left"/>
      <w:pPr>
        <w:ind w:left="1423" w:hanging="360"/>
      </w:pPr>
      <w:rPr/>
    </w:lvl>
    <w:lvl w:ilvl="2">
      <w:start w:val="0"/>
      <w:numFmt w:val="bullet"/>
      <w:lvlText w:val="•"/>
      <w:lvlJc w:val="left"/>
      <w:pPr>
        <w:ind w:left="2006" w:hanging="360"/>
      </w:pPr>
      <w:rPr/>
    </w:lvl>
    <w:lvl w:ilvl="3">
      <w:start w:val="0"/>
      <w:numFmt w:val="bullet"/>
      <w:lvlText w:val="•"/>
      <w:lvlJc w:val="left"/>
      <w:pPr>
        <w:ind w:left="2589" w:hanging="360"/>
      </w:pPr>
      <w:rPr/>
    </w:lvl>
    <w:lvl w:ilvl="4">
      <w:start w:val="0"/>
      <w:numFmt w:val="bullet"/>
      <w:lvlText w:val="•"/>
      <w:lvlJc w:val="left"/>
      <w:pPr>
        <w:ind w:left="3173" w:hanging="360"/>
      </w:pPr>
      <w:rPr/>
    </w:lvl>
    <w:lvl w:ilvl="5">
      <w:start w:val="0"/>
      <w:numFmt w:val="bullet"/>
      <w:lvlText w:val="•"/>
      <w:lvlJc w:val="left"/>
      <w:pPr>
        <w:ind w:left="3756" w:hanging="360"/>
      </w:pPr>
      <w:rPr/>
    </w:lvl>
    <w:lvl w:ilvl="6">
      <w:start w:val="0"/>
      <w:numFmt w:val="bullet"/>
      <w:lvlText w:val="•"/>
      <w:lvlJc w:val="left"/>
      <w:pPr>
        <w:ind w:left="4339" w:hanging="360"/>
      </w:pPr>
      <w:rPr/>
    </w:lvl>
    <w:lvl w:ilvl="7">
      <w:start w:val="0"/>
      <w:numFmt w:val="bullet"/>
      <w:lvlText w:val="•"/>
      <w:lvlJc w:val="left"/>
      <w:pPr>
        <w:ind w:left="4923" w:hanging="360"/>
      </w:pPr>
      <w:rPr/>
    </w:lvl>
    <w:lvl w:ilvl="8">
      <w:start w:val="0"/>
      <w:numFmt w:val="bullet"/>
      <w:lvlText w:val="•"/>
      <w:lvlJc w:val="left"/>
      <w:pPr>
        <w:ind w:left="5506" w:hanging="360"/>
      </w:pPr>
      <w:rPr/>
    </w:lvl>
  </w:abstractNum>
  <w:abstractNum w:abstractNumId="62">
    <w:lvl w:ilvl="0">
      <w:start w:val="2"/>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63">
    <w:lvl w:ilvl="0">
      <w:start w:val="1"/>
      <w:numFmt w:val="decimal"/>
      <w:lvlText w:val="%1."/>
      <w:lvlJc w:val="left"/>
      <w:pPr>
        <w:ind w:left="770" w:hanging="301"/>
      </w:pPr>
      <w:rPr>
        <w:rFonts w:ascii="Times New Roman" w:cs="Times New Roman" w:eastAsia="Times New Roman" w:hAnsi="Times New Roman"/>
        <w:b w:val="0"/>
        <w:i w:val="0"/>
        <w:sz w:val="24"/>
        <w:szCs w:val="24"/>
      </w:rPr>
    </w:lvl>
    <w:lvl w:ilvl="1">
      <w:start w:val="0"/>
      <w:numFmt w:val="bullet"/>
      <w:lvlText w:val="•"/>
      <w:lvlJc w:val="left"/>
      <w:pPr>
        <w:ind w:left="1427" w:hanging="301"/>
      </w:pPr>
      <w:rPr/>
    </w:lvl>
    <w:lvl w:ilvl="2">
      <w:start w:val="0"/>
      <w:numFmt w:val="bullet"/>
      <w:lvlText w:val="•"/>
      <w:lvlJc w:val="left"/>
      <w:pPr>
        <w:ind w:left="2074" w:hanging="301"/>
      </w:pPr>
      <w:rPr/>
    </w:lvl>
    <w:lvl w:ilvl="3">
      <w:start w:val="0"/>
      <w:numFmt w:val="bullet"/>
      <w:lvlText w:val="•"/>
      <w:lvlJc w:val="left"/>
      <w:pPr>
        <w:ind w:left="2721" w:hanging="300.99999999999955"/>
      </w:pPr>
      <w:rPr/>
    </w:lvl>
    <w:lvl w:ilvl="4">
      <w:start w:val="0"/>
      <w:numFmt w:val="bullet"/>
      <w:lvlText w:val="•"/>
      <w:lvlJc w:val="left"/>
      <w:pPr>
        <w:ind w:left="3369" w:hanging="301.00000000000045"/>
      </w:pPr>
      <w:rPr/>
    </w:lvl>
    <w:lvl w:ilvl="5">
      <w:start w:val="0"/>
      <w:numFmt w:val="bullet"/>
      <w:lvlText w:val="•"/>
      <w:lvlJc w:val="left"/>
      <w:pPr>
        <w:ind w:left="4016" w:hanging="301"/>
      </w:pPr>
      <w:rPr/>
    </w:lvl>
    <w:lvl w:ilvl="6">
      <w:start w:val="0"/>
      <w:numFmt w:val="bullet"/>
      <w:lvlText w:val="•"/>
      <w:lvlJc w:val="left"/>
      <w:pPr>
        <w:ind w:left="4663" w:hanging="301"/>
      </w:pPr>
      <w:rPr/>
    </w:lvl>
    <w:lvl w:ilvl="7">
      <w:start w:val="0"/>
      <w:numFmt w:val="bullet"/>
      <w:lvlText w:val="•"/>
      <w:lvlJc w:val="left"/>
      <w:pPr>
        <w:ind w:left="5311" w:hanging="301"/>
      </w:pPr>
      <w:rPr/>
    </w:lvl>
    <w:lvl w:ilvl="8">
      <w:start w:val="0"/>
      <w:numFmt w:val="bullet"/>
      <w:lvlText w:val="•"/>
      <w:lvlJc w:val="left"/>
      <w:pPr>
        <w:ind w:left="5958" w:hanging="301.0000000000009"/>
      </w:pPr>
      <w:rPr/>
    </w:lvl>
  </w:abstractNum>
  <w:abstractNum w:abstractNumId="64">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65">
    <w:lvl w:ilvl="0">
      <w:start w:val="1"/>
      <w:numFmt w:val="decimal"/>
      <w:lvlText w:val="%1."/>
      <w:lvlJc w:val="left"/>
      <w:pPr>
        <w:ind w:left="830" w:hanging="361"/>
      </w:pPr>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66">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67">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68">
    <w:lvl w:ilvl="0">
      <w:start w:val="4"/>
      <w:numFmt w:val="decimal"/>
      <w:lvlText w:val="%1."/>
      <w:lvlJc w:val="left"/>
      <w:pPr>
        <w:ind w:left="830" w:hanging="361"/>
      </w:pPr>
      <w:rPr>
        <w:rFonts w:ascii="Times New Roman" w:cs="Times New Roman" w:eastAsia="Times New Roman" w:hAnsi="Times New Roman"/>
        <w:b w:val="0"/>
        <w:i w:val="0"/>
        <w:sz w:val="24"/>
        <w:szCs w:val="24"/>
      </w:rPr>
    </w:lvl>
    <w:lvl w:ilvl="1">
      <w:start w:val="1"/>
      <w:numFmt w:val="decimal"/>
      <w:lvlText w:val="%2."/>
      <w:lvlJc w:val="left"/>
      <w:pPr>
        <w:ind w:left="830"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69">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1"/>
      <w:numFmt w:val="decimal"/>
      <w:lvlText w:val="%2."/>
      <w:lvlJc w:val="left"/>
      <w:pPr>
        <w:ind w:left="830" w:hanging="361"/>
      </w:pPr>
      <w:rPr>
        <w:rFonts w:ascii="Times New Roman" w:cs="Times New Roman" w:eastAsia="Times New Roman" w:hAnsi="Times New Roman"/>
        <w:b w:val="0"/>
        <w:i w:val="0"/>
        <w:sz w:val="24"/>
        <w:szCs w:val="24"/>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70">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71">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72">
    <w:lvl w:ilvl="0">
      <w:start w:val="1"/>
      <w:numFmt w:val="decimal"/>
      <w:lvlText w:val="%1."/>
      <w:lvlJc w:val="left"/>
      <w:pPr>
        <w:ind w:left="835" w:hanging="240"/>
      </w:pPr>
      <w:rPr>
        <w:rFonts w:ascii="Times New Roman" w:cs="Times New Roman" w:eastAsia="Times New Roman" w:hAnsi="Times New Roman"/>
        <w:b w:val="0"/>
        <w:i w:val="0"/>
        <w:sz w:val="24"/>
        <w:szCs w:val="24"/>
      </w:rPr>
    </w:lvl>
    <w:lvl w:ilvl="1">
      <w:start w:val="0"/>
      <w:numFmt w:val="bullet"/>
      <w:lvlText w:val="•"/>
      <w:lvlJc w:val="left"/>
      <w:pPr>
        <w:ind w:left="1423" w:hanging="240"/>
      </w:pPr>
      <w:rPr/>
    </w:lvl>
    <w:lvl w:ilvl="2">
      <w:start w:val="0"/>
      <w:numFmt w:val="bullet"/>
      <w:lvlText w:val="•"/>
      <w:lvlJc w:val="left"/>
      <w:pPr>
        <w:ind w:left="2006" w:hanging="240"/>
      </w:pPr>
      <w:rPr/>
    </w:lvl>
    <w:lvl w:ilvl="3">
      <w:start w:val="0"/>
      <w:numFmt w:val="bullet"/>
      <w:lvlText w:val="•"/>
      <w:lvlJc w:val="left"/>
      <w:pPr>
        <w:ind w:left="2589" w:hanging="240"/>
      </w:pPr>
      <w:rPr/>
    </w:lvl>
    <w:lvl w:ilvl="4">
      <w:start w:val="0"/>
      <w:numFmt w:val="bullet"/>
      <w:lvlText w:val="•"/>
      <w:lvlJc w:val="left"/>
      <w:pPr>
        <w:ind w:left="3173" w:hanging="240"/>
      </w:pPr>
      <w:rPr/>
    </w:lvl>
    <w:lvl w:ilvl="5">
      <w:start w:val="0"/>
      <w:numFmt w:val="bullet"/>
      <w:lvlText w:val="•"/>
      <w:lvlJc w:val="left"/>
      <w:pPr>
        <w:ind w:left="3756" w:hanging="240"/>
      </w:pPr>
      <w:rPr/>
    </w:lvl>
    <w:lvl w:ilvl="6">
      <w:start w:val="0"/>
      <w:numFmt w:val="bullet"/>
      <w:lvlText w:val="•"/>
      <w:lvlJc w:val="left"/>
      <w:pPr>
        <w:ind w:left="4339" w:hanging="240"/>
      </w:pPr>
      <w:rPr/>
    </w:lvl>
    <w:lvl w:ilvl="7">
      <w:start w:val="0"/>
      <w:numFmt w:val="bullet"/>
      <w:lvlText w:val="•"/>
      <w:lvlJc w:val="left"/>
      <w:pPr>
        <w:ind w:left="4923" w:hanging="240"/>
      </w:pPr>
      <w:rPr/>
    </w:lvl>
    <w:lvl w:ilvl="8">
      <w:start w:val="0"/>
      <w:numFmt w:val="bullet"/>
      <w:lvlText w:val="•"/>
      <w:lvlJc w:val="left"/>
      <w:pPr>
        <w:ind w:left="5506" w:hanging="240"/>
      </w:pPr>
      <w:rPr/>
    </w:lvl>
  </w:abstractNum>
  <w:abstractNum w:abstractNumId="73">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74">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75">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76">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77">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78">
    <w:lvl w:ilvl="0">
      <w:start w:val="1"/>
      <w:numFmt w:val="decimal"/>
      <w:lvlText w:val="%1."/>
      <w:lvlJc w:val="left"/>
      <w:pPr>
        <w:ind w:left="1550" w:hanging="360"/>
      </w:pPr>
      <w:rPr>
        <w:rFonts w:ascii="Times New Roman" w:cs="Times New Roman" w:eastAsia="Times New Roman" w:hAnsi="Times New Roman"/>
        <w:b w:val="0"/>
        <w:i w:val="0"/>
        <w:sz w:val="24"/>
        <w:szCs w:val="24"/>
      </w:rPr>
    </w:lvl>
    <w:lvl w:ilvl="1">
      <w:start w:val="0"/>
      <w:numFmt w:val="bullet"/>
      <w:lvlText w:val="•"/>
      <w:lvlJc w:val="left"/>
      <w:pPr>
        <w:ind w:left="2129" w:hanging="360"/>
      </w:pPr>
      <w:rPr/>
    </w:lvl>
    <w:lvl w:ilvl="2">
      <w:start w:val="0"/>
      <w:numFmt w:val="bullet"/>
      <w:lvlText w:val="•"/>
      <w:lvlJc w:val="left"/>
      <w:pPr>
        <w:ind w:left="2698" w:hanging="360"/>
      </w:pPr>
      <w:rPr/>
    </w:lvl>
    <w:lvl w:ilvl="3">
      <w:start w:val="0"/>
      <w:numFmt w:val="bullet"/>
      <w:lvlText w:val="•"/>
      <w:lvlJc w:val="left"/>
      <w:pPr>
        <w:ind w:left="3267" w:hanging="360"/>
      </w:pPr>
      <w:rPr/>
    </w:lvl>
    <w:lvl w:ilvl="4">
      <w:start w:val="0"/>
      <w:numFmt w:val="bullet"/>
      <w:lvlText w:val="•"/>
      <w:lvlJc w:val="left"/>
      <w:pPr>
        <w:ind w:left="3837" w:hanging="360"/>
      </w:pPr>
      <w:rPr/>
    </w:lvl>
    <w:lvl w:ilvl="5">
      <w:start w:val="0"/>
      <w:numFmt w:val="bullet"/>
      <w:lvlText w:val="•"/>
      <w:lvlJc w:val="left"/>
      <w:pPr>
        <w:ind w:left="4406" w:hanging="360"/>
      </w:pPr>
      <w:rPr/>
    </w:lvl>
    <w:lvl w:ilvl="6">
      <w:start w:val="0"/>
      <w:numFmt w:val="bullet"/>
      <w:lvlText w:val="•"/>
      <w:lvlJc w:val="left"/>
      <w:pPr>
        <w:ind w:left="4975" w:hanging="360"/>
      </w:pPr>
      <w:rPr/>
    </w:lvl>
    <w:lvl w:ilvl="7">
      <w:start w:val="0"/>
      <w:numFmt w:val="bullet"/>
      <w:lvlText w:val="•"/>
      <w:lvlJc w:val="left"/>
      <w:pPr>
        <w:ind w:left="5545" w:hanging="360"/>
      </w:pPr>
      <w:rPr/>
    </w:lvl>
    <w:lvl w:ilvl="8">
      <w:start w:val="0"/>
      <w:numFmt w:val="bullet"/>
      <w:lvlText w:val="•"/>
      <w:lvlJc w:val="left"/>
      <w:pPr>
        <w:ind w:left="6114" w:hanging="360"/>
      </w:pPr>
      <w:rPr/>
    </w:lvl>
  </w:abstractNum>
  <w:abstractNum w:abstractNumId="79">
    <w:lvl w:ilvl="0">
      <w:start w:val="1"/>
      <w:numFmt w:val="decimal"/>
      <w:lvlText w:val="%1."/>
      <w:lvlJc w:val="left"/>
      <w:pPr>
        <w:ind w:left="830" w:hanging="361"/>
      </w:pPr>
      <w:rPr>
        <w:rFonts w:ascii="Times New Roman" w:cs="Times New Roman" w:eastAsia="Times New Roman" w:hAnsi="Times New Roman"/>
        <w:b w:val="0"/>
        <w:i w:val="0"/>
        <w:sz w:val="24"/>
        <w:szCs w:val="24"/>
      </w:rPr>
    </w:lvl>
    <w:lvl w:ilvl="1">
      <w:start w:val="0"/>
      <w:numFmt w:val="bullet"/>
      <w:lvlText w:val="•"/>
      <w:lvlJc w:val="left"/>
      <w:pPr>
        <w:ind w:left="1481" w:hanging="361"/>
      </w:pPr>
      <w:rPr/>
    </w:lvl>
    <w:lvl w:ilvl="2">
      <w:start w:val="0"/>
      <w:numFmt w:val="bullet"/>
      <w:lvlText w:val="•"/>
      <w:lvlJc w:val="left"/>
      <w:pPr>
        <w:ind w:left="2122" w:hanging="361"/>
      </w:pPr>
      <w:rPr/>
    </w:lvl>
    <w:lvl w:ilvl="3">
      <w:start w:val="0"/>
      <w:numFmt w:val="bullet"/>
      <w:lvlText w:val="•"/>
      <w:lvlJc w:val="left"/>
      <w:pPr>
        <w:ind w:left="2763" w:hanging="361"/>
      </w:pPr>
      <w:rPr/>
    </w:lvl>
    <w:lvl w:ilvl="4">
      <w:start w:val="0"/>
      <w:numFmt w:val="bullet"/>
      <w:lvlText w:val="•"/>
      <w:lvlJc w:val="left"/>
      <w:pPr>
        <w:ind w:left="3405" w:hanging="361"/>
      </w:pPr>
      <w:rPr/>
    </w:lvl>
    <w:lvl w:ilvl="5">
      <w:start w:val="0"/>
      <w:numFmt w:val="bullet"/>
      <w:lvlText w:val="•"/>
      <w:lvlJc w:val="left"/>
      <w:pPr>
        <w:ind w:left="4046" w:hanging="361"/>
      </w:pPr>
      <w:rPr/>
    </w:lvl>
    <w:lvl w:ilvl="6">
      <w:start w:val="0"/>
      <w:numFmt w:val="bullet"/>
      <w:lvlText w:val="•"/>
      <w:lvlJc w:val="left"/>
      <w:pPr>
        <w:ind w:left="4687" w:hanging="361"/>
      </w:pPr>
      <w:rPr/>
    </w:lvl>
    <w:lvl w:ilvl="7">
      <w:start w:val="0"/>
      <w:numFmt w:val="bullet"/>
      <w:lvlText w:val="•"/>
      <w:lvlJc w:val="left"/>
      <w:pPr>
        <w:ind w:left="5329" w:hanging="361"/>
      </w:pPr>
      <w:rPr/>
    </w:lvl>
    <w:lvl w:ilvl="8">
      <w:start w:val="0"/>
      <w:numFmt w:val="bullet"/>
      <w:lvlText w:val="•"/>
      <w:lvlJc w:val="left"/>
      <w:pPr>
        <w:ind w:left="5970" w:hanging="361"/>
      </w:pPr>
      <w:rPr/>
    </w:lvl>
  </w:abstractNum>
  <w:abstractNum w:abstractNumId="80">
    <w:lvl w:ilvl="0">
      <w:start w:val="1"/>
      <w:numFmt w:val="decimal"/>
      <w:lvlText w:val="%1."/>
      <w:lvlJc w:val="left"/>
      <w:pPr>
        <w:ind w:left="835" w:hanging="290"/>
      </w:pPr>
      <w:rPr>
        <w:rFonts w:ascii="Times New Roman" w:cs="Times New Roman" w:eastAsia="Times New Roman" w:hAnsi="Times New Roman"/>
        <w:b w:val="0"/>
        <w:i w:val="0"/>
        <w:sz w:val="24"/>
        <w:szCs w:val="24"/>
      </w:rPr>
    </w:lvl>
    <w:lvl w:ilvl="1">
      <w:start w:val="0"/>
      <w:numFmt w:val="bullet"/>
      <w:lvlText w:val="•"/>
      <w:lvlJc w:val="left"/>
      <w:pPr>
        <w:ind w:left="1423" w:hanging="290"/>
      </w:pPr>
      <w:rPr/>
    </w:lvl>
    <w:lvl w:ilvl="2">
      <w:start w:val="0"/>
      <w:numFmt w:val="bullet"/>
      <w:lvlText w:val="•"/>
      <w:lvlJc w:val="left"/>
      <w:pPr>
        <w:ind w:left="2006" w:hanging="290"/>
      </w:pPr>
      <w:rPr/>
    </w:lvl>
    <w:lvl w:ilvl="3">
      <w:start w:val="0"/>
      <w:numFmt w:val="bullet"/>
      <w:lvlText w:val="•"/>
      <w:lvlJc w:val="left"/>
      <w:pPr>
        <w:ind w:left="2589" w:hanging="290"/>
      </w:pPr>
      <w:rPr/>
    </w:lvl>
    <w:lvl w:ilvl="4">
      <w:start w:val="0"/>
      <w:numFmt w:val="bullet"/>
      <w:lvlText w:val="•"/>
      <w:lvlJc w:val="left"/>
      <w:pPr>
        <w:ind w:left="3173" w:hanging="290"/>
      </w:pPr>
      <w:rPr/>
    </w:lvl>
    <w:lvl w:ilvl="5">
      <w:start w:val="0"/>
      <w:numFmt w:val="bullet"/>
      <w:lvlText w:val="•"/>
      <w:lvlJc w:val="left"/>
      <w:pPr>
        <w:ind w:left="3756" w:hanging="290"/>
      </w:pPr>
      <w:rPr/>
    </w:lvl>
    <w:lvl w:ilvl="6">
      <w:start w:val="0"/>
      <w:numFmt w:val="bullet"/>
      <w:lvlText w:val="•"/>
      <w:lvlJc w:val="left"/>
      <w:pPr>
        <w:ind w:left="4339" w:hanging="290"/>
      </w:pPr>
      <w:rPr/>
    </w:lvl>
    <w:lvl w:ilvl="7">
      <w:start w:val="0"/>
      <w:numFmt w:val="bullet"/>
      <w:lvlText w:val="•"/>
      <w:lvlJc w:val="left"/>
      <w:pPr>
        <w:ind w:left="4923" w:hanging="290"/>
      </w:pPr>
      <w:rPr/>
    </w:lvl>
    <w:lvl w:ilvl="8">
      <w:start w:val="0"/>
      <w:numFmt w:val="bullet"/>
      <w:lvlText w:val="•"/>
      <w:lvlJc w:val="left"/>
      <w:pPr>
        <w:ind w:left="5506" w:hanging="29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9" w:lineRule="auto"/>
      <w:ind w:left="620"/>
    </w:pPr>
    <w:rPr>
      <w:b w:val="1"/>
      <w:sz w:val="36"/>
      <w:szCs w:val="36"/>
    </w:rPr>
  </w:style>
  <w:style w:type="paragraph" w:styleId="Normal" w:default="1">
    <w:name w:val="Normal"/>
    <w:qFormat w:val="1"/>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b w:val="1"/>
      <w:bCs w:val="1"/>
      <w:i w:val="1"/>
      <w:iCs w:val="1"/>
      <w:sz w:val="20"/>
      <w:szCs w:val="20"/>
    </w:rPr>
  </w:style>
  <w:style w:type="paragraph" w:styleId="Title">
    <w:name w:val="Title"/>
    <w:basedOn w:val="Normal"/>
    <w:uiPriority w:val="10"/>
    <w:qFormat w:val="1"/>
    <w:pPr>
      <w:spacing w:before="79"/>
      <w:ind w:left="620"/>
    </w:pPr>
    <w:rPr>
      <w:b w:val="1"/>
      <w:bCs w:val="1"/>
      <w:sz w:val="36"/>
      <w:szCs w:val="36"/>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pPr>
      <w:spacing w:before="96"/>
      <w:ind w:left="105"/>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 w:type="table" w:styleId="Table39">
    <w:basedOn w:val="TableNormal"/>
    <w:tblPr>
      <w:tblStyleRowBandSize w:val="1"/>
      <w:tblStyleColBandSize w:val="1"/>
      <w:tblCellMar>
        <w:top w:w="0.0" w:type="dxa"/>
        <w:left w:w="0.0" w:type="dxa"/>
        <w:bottom w:w="0.0" w:type="dxa"/>
        <w:right w:w="0.0" w:type="dxa"/>
      </w:tblCellMar>
    </w:tblPr>
  </w:style>
  <w:style w:type="table" w:styleId="Table40">
    <w:basedOn w:val="TableNormal"/>
    <w:tblPr>
      <w:tblStyleRowBandSize w:val="1"/>
      <w:tblStyleColBandSize w:val="1"/>
      <w:tblCellMar>
        <w:top w:w="0.0" w:type="dxa"/>
        <w:left w:w="0.0" w:type="dxa"/>
        <w:bottom w:w="0.0" w:type="dxa"/>
        <w:right w:w="0.0" w:type="dxa"/>
      </w:tblCellMar>
    </w:tblPr>
  </w:style>
  <w:style w:type="table" w:styleId="Table41">
    <w:basedOn w:val="TableNormal"/>
    <w:tblPr>
      <w:tblStyleRowBandSize w:val="1"/>
      <w:tblStyleColBandSize w:val="1"/>
      <w:tblCellMar>
        <w:top w:w="0.0" w:type="dxa"/>
        <w:left w:w="0.0" w:type="dxa"/>
        <w:bottom w:w="0.0" w:type="dxa"/>
        <w:right w:w="0.0" w:type="dxa"/>
      </w:tblCellMar>
    </w:tblPr>
  </w:style>
  <w:style w:type="table" w:styleId="Table42">
    <w:basedOn w:val="TableNormal"/>
    <w:tblPr>
      <w:tblStyleRowBandSize w:val="1"/>
      <w:tblStyleColBandSize w:val="1"/>
      <w:tblCellMar>
        <w:top w:w="0.0" w:type="dxa"/>
        <w:left w:w="0.0" w:type="dxa"/>
        <w:bottom w:w="0.0" w:type="dxa"/>
        <w:right w:w="0.0" w:type="dxa"/>
      </w:tblCellMar>
    </w:tblPr>
  </w:style>
  <w:style w:type="table" w:styleId="Table43">
    <w:basedOn w:val="TableNormal"/>
    <w:tblPr>
      <w:tblStyleRowBandSize w:val="1"/>
      <w:tblStyleColBandSize w:val="1"/>
      <w:tblCellMar>
        <w:top w:w="0.0" w:type="dxa"/>
        <w:left w:w="0.0" w:type="dxa"/>
        <w:bottom w:w="0.0" w:type="dxa"/>
        <w:right w:w="0.0" w:type="dxa"/>
      </w:tblCellMar>
    </w:tblPr>
  </w:style>
  <w:style w:type="table" w:styleId="Table44">
    <w:basedOn w:val="TableNormal"/>
    <w:tblPr>
      <w:tblStyleRowBandSize w:val="1"/>
      <w:tblStyleColBandSize w:val="1"/>
      <w:tblCellMar>
        <w:top w:w="0.0" w:type="dxa"/>
        <w:left w:w="0.0" w:type="dxa"/>
        <w:bottom w:w="0.0" w:type="dxa"/>
        <w:right w:w="0.0" w:type="dxa"/>
      </w:tblCellMar>
    </w:tblPr>
  </w:style>
  <w:style w:type="table" w:styleId="Table45">
    <w:basedOn w:val="TableNormal"/>
    <w:tblPr>
      <w:tblStyleRowBandSize w:val="1"/>
      <w:tblStyleColBandSize w:val="1"/>
      <w:tblCellMar>
        <w:top w:w="0.0" w:type="dxa"/>
        <w:left w:w="0.0" w:type="dxa"/>
        <w:bottom w:w="0.0" w:type="dxa"/>
        <w:right w:w="0.0" w:type="dxa"/>
      </w:tblCellMar>
    </w:tblPr>
  </w:style>
  <w:style w:type="table" w:styleId="Table46">
    <w:basedOn w:val="TableNormal"/>
    <w:tblPr>
      <w:tblStyleRowBandSize w:val="1"/>
      <w:tblStyleColBandSize w:val="1"/>
      <w:tblCellMar>
        <w:top w:w="0.0" w:type="dxa"/>
        <w:left w:w="0.0" w:type="dxa"/>
        <w:bottom w:w="0.0" w:type="dxa"/>
        <w:right w:w="0.0" w:type="dxa"/>
      </w:tblCellMar>
    </w:tblPr>
  </w:style>
  <w:style w:type="table" w:styleId="Table47">
    <w:basedOn w:val="TableNormal"/>
    <w:tblPr>
      <w:tblStyleRowBandSize w:val="1"/>
      <w:tblStyleColBandSize w:val="1"/>
      <w:tblCellMar>
        <w:top w:w="0.0" w:type="dxa"/>
        <w:left w:w="0.0" w:type="dxa"/>
        <w:bottom w:w="0.0" w:type="dxa"/>
        <w:right w:w="0.0" w:type="dxa"/>
      </w:tblCellMar>
    </w:tblPr>
  </w:style>
  <w:style w:type="table" w:styleId="Table48">
    <w:basedOn w:val="TableNormal"/>
    <w:tblPr>
      <w:tblStyleRowBandSize w:val="1"/>
      <w:tblStyleColBandSize w:val="1"/>
      <w:tblCellMar>
        <w:top w:w="0.0" w:type="dxa"/>
        <w:left w:w="0.0" w:type="dxa"/>
        <w:bottom w:w="0.0" w:type="dxa"/>
        <w:right w:w="0.0" w:type="dxa"/>
      </w:tblCellMar>
    </w:tblPr>
  </w:style>
  <w:style w:type="table" w:styleId="Table49">
    <w:basedOn w:val="TableNormal"/>
    <w:tblPr>
      <w:tblStyleRowBandSize w:val="1"/>
      <w:tblStyleColBandSize w:val="1"/>
      <w:tblCellMar>
        <w:top w:w="0.0" w:type="dxa"/>
        <w:left w:w="0.0" w:type="dxa"/>
        <w:bottom w:w="0.0" w:type="dxa"/>
        <w:right w:w="0.0" w:type="dxa"/>
      </w:tblCellMar>
    </w:tblPr>
  </w:style>
  <w:style w:type="table" w:styleId="Table5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0yVnjhr+AlUV/0CYexVaN7xOKQ==">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2024-10-27T13:18:00Z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2024-10-16T00:00:00Z</vt:lpwstr>
  </property>
  <property fmtid="{D5CDD505-2E9C-101B-9397-08002B2CF9AE}" pid="3" name="Creator">
    <vt:lpwstr>Microsoft Word</vt:lpwstr>
  </property>
  <property fmtid="{D5CDD505-2E9C-101B-9397-08002B2CF9AE}" pid="4" name="LastSaved">
    <vt:lpwstr>2024-10-27T00:00:00Z</vt:lpwstr>
  </property>
  <property fmtid="{D5CDD505-2E9C-101B-9397-08002B2CF9AE}" pid="5" name="Producer">
    <vt:lpwstr>3-Heights(TM) PDF Security Shell 4.8.25.2 (http://www.pdf-tools.com)</vt:lpwstr>
  </property>
</Properties>
</file>