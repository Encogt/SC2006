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620"/>
        <w:rPr/>
      </w:pPr>
      <w:r w:rsidDel="00000000" w:rsidR="00000000" w:rsidRPr="00000000">
        <w:rPr>
          <w:rtl w:val="0"/>
        </w:rPr>
        <w:t xml:space="preserve">1. Use Cases Description</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spacing w:before="158" w:lineRule="auto"/>
        <w:rPr>
          <w:b w:val="1"/>
          <w:sz w:val="20"/>
          <w:szCs w:val="20"/>
        </w:rPr>
      </w:pPr>
      <w:r w:rsidDel="00000000" w:rsidR="00000000" w:rsidRPr="00000000">
        <w:rPr>
          <w:rtl w:val="0"/>
        </w:rPr>
      </w:r>
    </w:p>
    <w:tbl>
      <w:tblPr>
        <w:tblStyle w:val="Table1"/>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70"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Login Credentials</w:t>
            </w:r>
          </w:p>
        </w:tc>
      </w:tr>
      <w:tr>
        <w:trPr>
          <w:cantSplit w:val="0"/>
          <w:trHeight w:val="770"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2"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Chong Zhi Hen</w:t>
            </w:r>
          </w:p>
        </w:tc>
      </w:tr>
      <w:tr>
        <w:trPr>
          <w:cantSplit w:val="0"/>
          <w:trHeight w:val="765"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29/08/2024</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06/11/2024</w:t>
            </w:r>
          </w:p>
        </w:tc>
      </w:tr>
    </w:tbl>
    <w:p w:rsidR="00000000" w:rsidDel="00000000" w:rsidP="00000000" w:rsidRDefault="00000000" w:rsidRPr="00000000" w14:paraId="00000015">
      <w:pPr>
        <w:spacing w:before="51" w:lineRule="auto"/>
        <w:rPr>
          <w:b w:val="1"/>
          <w:sz w:val="20"/>
          <w:szCs w:val="20"/>
        </w:rPr>
      </w:pPr>
      <w:r w:rsidDel="00000000" w:rsidR="00000000" w:rsidRPr="00000000">
        <w:rPr>
          <w:rtl w:val="0"/>
        </w:rPr>
      </w:r>
    </w:p>
    <w:tbl>
      <w:tblPr>
        <w:tblStyle w:val="Table2"/>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90"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(Initiating), Database</w:t>
            </w:r>
          </w:p>
        </w:tc>
      </w:tr>
      <w:tr>
        <w:trPr>
          <w:cantSplit w:val="0"/>
          <w:trHeight w:val="1930"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9"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verifies the login credentials of a user attempting to access the system. The user enters their username and password, and the system checks if these credentials are stored in the database. If the credentials are valid, the user is granted access to the system. If the credentials are invalid, the user is prompted to re-enter their credentials, initiate a password recovery process or create a new account</w:t>
            </w:r>
          </w:p>
        </w:tc>
      </w:tr>
      <w:tr>
        <w:trPr>
          <w:cantSplit w:val="0"/>
          <w:trHeight w:val="770"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must have an existing account with valid credentials stored in the database</w:t>
            </w:r>
          </w:p>
        </w:tc>
      </w:tr>
      <w:tr>
        <w:trPr>
          <w:cantSplit w:val="0"/>
          <w:trHeight w:val="1350"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01D">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leader="none" w:pos="830"/>
              </w:tabs>
              <w:spacing w:after="0" w:before="91" w:line="246.99999999999994" w:lineRule="auto"/>
              <w:ind w:left="830" w:right="34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is successfully authenticated and granted access to the system, proceeding to the main menu</w:t>
            </w:r>
          </w:p>
          <w:p w:rsidR="00000000" w:rsidDel="00000000" w:rsidP="00000000" w:rsidRDefault="00000000" w:rsidRPr="00000000" w14:paraId="0000001E">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29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is not authenticated, and the system displays an error message, prompting the user to try again or reset their password</w:t>
            </w:r>
          </w:p>
        </w:tc>
      </w:tr>
      <w:tr>
        <w:trPr>
          <w:cantSplit w:val="0"/>
          <w:trHeight w:val="470"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cantSplit w:val="0"/>
          <w:trHeight w:val="490"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times per day</w:t>
            </w:r>
          </w:p>
        </w:tc>
      </w:tr>
      <w:tr>
        <w:trPr>
          <w:cantSplit w:val="0"/>
          <w:trHeight w:val="2491"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024">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leader="none" w:pos="1550"/>
              </w:tabs>
              <w:spacing w:after="0" w:before="91" w:line="240" w:lineRule="auto"/>
              <w:ind w:left="15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accesses the login page</w:t>
            </w:r>
          </w:p>
          <w:p w:rsidR="00000000" w:rsidDel="00000000" w:rsidP="00000000" w:rsidRDefault="00000000" w:rsidRPr="00000000" w14:paraId="00000025">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leader="none" w:pos="1550"/>
              </w:tabs>
              <w:spacing w:after="0" w:before="14" w:line="240" w:lineRule="auto"/>
              <w:ind w:left="15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enters credentials</w:t>
            </w:r>
          </w:p>
          <w:p w:rsidR="00000000" w:rsidDel="00000000" w:rsidP="00000000" w:rsidRDefault="00000000" w:rsidRPr="00000000" w14:paraId="00000026">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leader="none" w:pos="1550"/>
              </w:tabs>
              <w:spacing w:after="0" w:before="14" w:line="240" w:lineRule="auto"/>
              <w:ind w:left="15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submits the login form</w:t>
            </w:r>
          </w:p>
          <w:p w:rsidR="00000000" w:rsidDel="00000000" w:rsidP="00000000" w:rsidRDefault="00000000" w:rsidRPr="00000000" w14:paraId="00000027">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leader="none" w:pos="1550"/>
              </w:tabs>
              <w:spacing w:after="0" w:before="9" w:line="240" w:lineRule="auto"/>
              <w:ind w:left="15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validates credentials with database</w:t>
            </w:r>
          </w:p>
          <w:p w:rsidR="00000000" w:rsidDel="00000000" w:rsidP="00000000" w:rsidRDefault="00000000" w:rsidRPr="00000000" w14:paraId="00000028">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leader="none" w:pos="1550"/>
              </w:tabs>
              <w:spacing w:after="0" w:before="14" w:line="246.99999999999994" w:lineRule="auto"/>
              <w:ind w:left="1550" w:right="18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valid, the system grants access and the user </w:t>
            </w:r>
            <w:r w:rsidDel="00000000" w:rsidR="00000000" w:rsidRPr="00000000">
              <w:rPr>
                <w:sz w:val="24"/>
                <w:szCs w:val="24"/>
                <w:rtl w:val="0"/>
              </w:rPr>
              <w:t xml:space="preserve">proceeds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main menu.</w:t>
            </w:r>
          </w:p>
          <w:p w:rsidR="00000000" w:rsidDel="00000000" w:rsidP="00000000" w:rsidRDefault="00000000" w:rsidRPr="00000000" w14:paraId="00000029">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leader="none" w:pos="1550"/>
              </w:tabs>
              <w:spacing w:after="0" w:before="7" w:line="246.99999999999994" w:lineRule="auto"/>
              <w:ind w:left="1550" w:right="77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invalid, the system denies access and prompts for re-entry or password recovery.</w:t>
            </w:r>
          </w:p>
        </w:tc>
      </w:tr>
    </w:tbl>
    <w:p w:rsidR="00000000" w:rsidDel="00000000" w:rsidP="00000000" w:rsidRDefault="00000000" w:rsidRPr="00000000" w14:paraId="0000002A">
      <w:pPr>
        <w:spacing w:line="246.99999999999994" w:lineRule="auto"/>
        <w:rPr>
          <w:sz w:val="24"/>
          <w:szCs w:val="24"/>
        </w:rPr>
        <w:sectPr>
          <w:footerReference r:id="rId9" w:type="default"/>
          <w:pgSz w:h="15840" w:w="12240" w:orient="portrait"/>
          <w:pgMar w:bottom="940" w:top="1820" w:left="1180" w:right="1280" w:header="0" w:footer="753"/>
          <w:pgNumType w:start="1"/>
        </w:sect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8532"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enters incorrect credentials</w:t>
            </w:r>
          </w:p>
          <w:p w:rsidR="00000000" w:rsidDel="00000000" w:rsidP="00000000" w:rsidRDefault="00000000" w:rsidRPr="00000000" w14:paraId="0000002E">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detects that the username or password is incorrect</w:t>
            </w:r>
          </w:p>
          <w:p w:rsidR="00000000" w:rsidDel="00000000" w:rsidP="00000000" w:rsidRDefault="00000000" w:rsidRPr="00000000" w14:paraId="0000002F">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68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"Invalid username or password. Please try again."</w:t>
            </w:r>
          </w:p>
          <w:p w:rsidR="00000000" w:rsidDel="00000000" w:rsidP="00000000" w:rsidRDefault="00000000" w:rsidRPr="00000000" w14:paraId="00000030">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is returned to the login page to re-enter their credentials.</w:t>
            </w:r>
          </w:p>
          <w:p w:rsidR="00000000" w:rsidDel="00000000" w:rsidP="00000000" w:rsidRDefault="00000000" w:rsidRPr="00000000" w14:paraId="00000031">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step 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AF-S2: User leaves required fields empty</w:t>
            </w:r>
          </w:p>
          <w:p w:rsidR="00000000" w:rsidDel="00000000" w:rsidP="00000000" w:rsidRDefault="00000000" w:rsidRPr="00000000" w14:paraId="00000034">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detects that one or more required fields are empty.</w:t>
            </w:r>
          </w:p>
          <w:p w:rsidR="00000000" w:rsidDel="00000000" w:rsidP="00000000" w:rsidRDefault="00000000" w:rsidRPr="00000000" w14:paraId="00000035">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"Please enter both username and password."</w:t>
            </w:r>
          </w:p>
          <w:p w:rsidR="00000000" w:rsidDel="00000000" w:rsidP="00000000" w:rsidRDefault="00000000" w:rsidRPr="00000000" w14:paraId="00000036">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is prompted to fill in the missing fields and resubmit the form.</w:t>
            </w:r>
          </w:p>
          <w:p w:rsidR="00000000" w:rsidDel="00000000" w:rsidP="00000000" w:rsidRDefault="00000000" w:rsidRPr="00000000" w14:paraId="00000037">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step 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AF-S3: User selects 'Forgot Password'</w:t>
            </w:r>
          </w:p>
          <w:p w:rsidR="00000000" w:rsidDel="00000000" w:rsidP="00000000" w:rsidRDefault="00000000" w:rsidRPr="00000000" w14:paraId="0000003A">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clicks the "Forgot Password" button.</w:t>
            </w:r>
          </w:p>
          <w:p w:rsidR="00000000" w:rsidDel="00000000" w:rsidP="00000000" w:rsidRDefault="00000000" w:rsidRPr="00000000" w14:paraId="0000003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redirects the user to the password recovery process.</w:t>
            </w:r>
          </w:p>
          <w:p w:rsidR="00000000" w:rsidDel="00000000" w:rsidP="00000000" w:rsidRDefault="00000000" w:rsidRPr="00000000" w14:paraId="0000003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21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the login process after password reset or when the user cancels the recovery process.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AF-S4:User Selects 'Create New Account'</w:t>
            </w:r>
          </w:p>
          <w:p w:rsidR="00000000" w:rsidDel="00000000" w:rsidP="00000000" w:rsidRDefault="00000000" w:rsidRPr="00000000" w14:paraId="0000003F">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attempts to log in but does not have an existing account.</w:t>
            </w:r>
          </w:p>
          <w:p w:rsidR="00000000" w:rsidDel="00000000" w:rsidP="00000000" w:rsidRDefault="00000000" w:rsidRPr="00000000" w14:paraId="00000040">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830"/>
              </w:tabs>
              <w:spacing w:after="0" w:before="14" w:line="244" w:lineRule="auto"/>
              <w:ind w:left="830" w:right="411"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an error message: "No account found with the entered credentials."</w:t>
            </w:r>
          </w:p>
          <w:p w:rsidR="00000000" w:rsidDel="00000000" w:rsidP="00000000" w:rsidRDefault="00000000" w:rsidRPr="00000000" w14:paraId="00000041">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830"/>
              </w:tabs>
              <w:spacing w:after="0" w:before="12" w:line="242" w:lineRule="auto"/>
              <w:ind w:left="830" w:right="51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provides the option: "Don't have an account? Create a new one."</w:t>
            </w:r>
          </w:p>
          <w:p w:rsidR="00000000" w:rsidDel="00000000" w:rsidP="00000000" w:rsidRDefault="00000000" w:rsidRPr="00000000" w14:paraId="00000042">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830"/>
              </w:tabs>
              <w:spacing w:after="0" w:before="13"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"Create New Account."</w:t>
            </w:r>
          </w:p>
          <w:p w:rsidR="00000000" w:rsidDel="00000000" w:rsidP="00000000" w:rsidRDefault="00000000" w:rsidRPr="00000000" w14:paraId="00000043">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redirects the user to the Register Account process.</w:t>
            </w:r>
          </w:p>
        </w:tc>
      </w:tr>
      <w:tr>
        <w:trPr>
          <w:cantSplit w:val="0"/>
          <w:trHeight w:val="1650"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System unable to validate credentials due to connectivity issues</w:t>
            </w:r>
          </w:p>
          <w:p w:rsidR="00000000" w:rsidDel="00000000" w:rsidP="00000000" w:rsidRDefault="00000000" w:rsidRPr="00000000" w14:paraId="00000046">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1019"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"Unable to verify credentials at this time. Please try again later."</w:t>
            </w:r>
          </w:p>
          <w:p w:rsidR="00000000" w:rsidDel="00000000" w:rsidP="00000000" w:rsidRDefault="00000000" w:rsidRPr="00000000" w14:paraId="00000047">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579"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is advised to try logging in again after some time or contact support</w:t>
            </w:r>
          </w:p>
        </w:tc>
      </w:tr>
      <w:tr>
        <w:trPr>
          <w:cantSplit w:val="0"/>
          <w:trHeight w:val="470"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Account</w:t>
            </w:r>
          </w:p>
        </w:tc>
      </w:tr>
      <w:tr>
        <w:trPr>
          <w:cantSplit w:val="0"/>
          <w:trHeight w:val="770"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90"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84"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050">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051">
      <w:pPr>
        <w:spacing w:before="8" w:lineRule="auto"/>
        <w:rPr>
          <w:b w:val="1"/>
          <w:sz w:val="15"/>
          <w:szCs w:val="15"/>
        </w:rPr>
      </w:pPr>
      <w:r w:rsidDel="00000000" w:rsidR="00000000" w:rsidRPr="00000000">
        <w:rPr>
          <w:rtl w:val="0"/>
        </w:rPr>
      </w:r>
    </w:p>
    <w:tbl>
      <w:tblPr>
        <w:tblStyle w:val="Table4"/>
        <w:tblW w:w="9391.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21"/>
        <w:gridCol w:w="2437"/>
        <w:gridCol w:w="2251"/>
        <w:gridCol w:w="3182"/>
        <w:tblGridChange w:id="0">
          <w:tblGrid>
            <w:gridCol w:w="1521"/>
            <w:gridCol w:w="2437"/>
            <w:gridCol w:w="2251"/>
            <w:gridCol w:w="3182"/>
          </w:tblGrid>
        </w:tblGridChange>
      </w:tblGrid>
      <w:tr>
        <w:trPr>
          <w:cantSplit w:val="0"/>
          <w:trHeight w:val="530" w:hRule="atLeast"/>
          <w:tblHeader w:val="0"/>
        </w:trPr>
        <w:tc>
          <w:tcPr>
            <w:tcBorders>
              <w:right w:color="000000" w:space="0" w:sz="18"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Borders>
              <w:left w:color="000000" w:space="0" w:sz="18" w:val="single"/>
              <w:right w:color="000000" w:space="0" w:sz="12"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770" w:hRule="atLeast"/>
          <w:tblHeader w:val="0"/>
        </w:trPr>
        <w:tc>
          <w:tcPr>
            <w:tcBorders>
              <w:right w:color="000000" w:space="0" w:sz="18"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05" w:right="4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Borders>
              <w:left w:color="000000" w:space="0" w:sz="18" w:val="single"/>
              <w:right w:color="000000" w:space="0" w:sz="12"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Account</w:t>
            </w:r>
          </w:p>
        </w:tc>
      </w:tr>
      <w:tr>
        <w:trPr>
          <w:cantSplit w:val="0"/>
          <w:trHeight w:val="1070" w:hRule="atLeast"/>
          <w:tblHeader w:val="0"/>
        </w:trPr>
        <w:tc>
          <w:tcPr>
            <w:tcBorders>
              <w:right w:color="000000" w:space="0" w:sz="18"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tcBorders>
              <w:left w:color="000000" w:space="0" w:sz="18"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r>
      <w:tr>
        <w:trPr>
          <w:cantSplit w:val="0"/>
          <w:trHeight w:val="770" w:hRule="atLeast"/>
          <w:tblHeader w:val="0"/>
        </w:trPr>
        <w:tc>
          <w:tcPr>
            <w:tcBorders>
              <w:right w:color="000000" w:space="0" w:sz="18"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6.99999999999994" w:lineRule="auto"/>
              <w:ind w:left="105" w:right="5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tcBorders>
              <w:left w:color="000000" w:space="0" w:sz="18"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06/09/2024</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tcBorders>
              <w:right w:color="000000" w:space="0" w:sz="12"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15/10/2024</w:t>
            </w:r>
          </w:p>
        </w:tc>
      </w:tr>
    </w:tbl>
    <w:p w:rsidR="00000000" w:rsidDel="00000000" w:rsidP="00000000" w:rsidRDefault="00000000" w:rsidRPr="00000000" w14:paraId="00000062">
      <w:pPr>
        <w:spacing w:before="51" w:lineRule="auto"/>
        <w:rPr>
          <w:b w:val="1"/>
          <w:sz w:val="20"/>
          <w:szCs w:val="20"/>
        </w:rPr>
      </w:pPr>
      <w:r w:rsidDel="00000000" w:rsidR="00000000" w:rsidRPr="00000000">
        <w:rPr>
          <w:rtl w:val="0"/>
        </w:rPr>
      </w:r>
    </w:p>
    <w:tbl>
      <w:tblPr>
        <w:tblStyle w:val="Table5"/>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70"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(Initiating), Database, System</w:t>
            </w:r>
          </w:p>
        </w:tc>
      </w:tr>
      <w:tr>
        <w:trPr>
          <w:cantSplit w:val="0"/>
          <w:trHeight w:val="1925"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describes the process by which a new user or admin creates an account in the system. It includes entering personal information and setting up security details. Admins can only create one account, and subsequent accounts are user-only. The registration page is accessed after navigating through the login selection screen, where the user or admin chooses their login type.</w:t>
            </w:r>
          </w:p>
        </w:tc>
      </w:tr>
      <w:tr>
        <w:trPr>
          <w:cantSplit w:val="0"/>
          <w:trHeight w:val="1350"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068">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830"/>
              </w:tabs>
              <w:spacing w:after="0" w:before="9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or admin does not have an existing account.</w:t>
            </w:r>
          </w:p>
          <w:p w:rsidR="00000000" w:rsidDel="00000000" w:rsidP="00000000" w:rsidRDefault="00000000" w:rsidRPr="00000000" w14:paraId="00000069">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830"/>
              </w:tabs>
              <w:spacing w:after="0" w:before="19" w:line="242" w:lineRule="auto"/>
              <w:ind w:left="830" w:right="42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login selection page is available, and the appropriate login type (User or Admin) has been chosen.</w:t>
            </w:r>
          </w:p>
          <w:p w:rsidR="00000000" w:rsidDel="00000000" w:rsidP="00000000" w:rsidRDefault="00000000" w:rsidRPr="00000000" w14:paraId="0000006A">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830"/>
              </w:tabs>
              <w:spacing w:after="0" w:before="13"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admins, no existing admin account is registered.</w:t>
            </w:r>
          </w:p>
        </w:tc>
      </w:tr>
      <w:tr>
        <w:trPr>
          <w:cantSplit w:val="0"/>
          <w:trHeight w:val="762" w:hRule="atLeast"/>
          <w:tblHeader w:val="0"/>
        </w:trPr>
        <w:tc>
          <w:tcPr>
            <w:tcBorders>
              <w:bottom w:color="000000" w:space="0" w:sz="18"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tcBorders>
              <w:bottom w:color="000000" w:space="0" w:sz="18" w:val="single"/>
            </w:tcBorders>
          </w:tcPr>
          <w:p w:rsidR="00000000" w:rsidDel="00000000" w:rsidP="00000000" w:rsidRDefault="00000000" w:rsidRPr="00000000" w14:paraId="0000006C">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tabs>
                <w:tab w:val="left" w:leader="none" w:pos="830"/>
              </w:tabs>
              <w:spacing w:after="0" w:before="9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account is created in the database.</w:t>
            </w:r>
          </w:p>
          <w:p w:rsidR="00000000" w:rsidDel="00000000" w:rsidP="00000000" w:rsidRDefault="00000000" w:rsidRPr="00000000" w14:paraId="0000006D">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redirects the user or admin to the login page.</w:t>
            </w:r>
          </w:p>
        </w:tc>
      </w:tr>
      <w:tr>
        <w:trPr>
          <w:cantSplit w:val="0"/>
          <w:trHeight w:val="482" w:hRule="atLeast"/>
          <w:tblHeader w:val="0"/>
        </w:trPr>
        <w:tc>
          <w:tcPr>
            <w:tcBorders>
              <w:top w:color="000000" w:space="0" w:sz="18"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tcBorders>
              <w:top w:color="000000" w:space="0" w:sz="18"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cantSplit w:val="0"/>
          <w:trHeight w:val="470"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needed when new users join.</w:t>
            </w:r>
          </w:p>
        </w:tc>
      </w:tr>
      <w:tr>
        <w:trPr>
          <w:cantSplit w:val="0"/>
          <w:trHeight w:val="309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Selection Page:</w:t>
            </w:r>
          </w:p>
          <w:p w:rsidR="00000000" w:rsidDel="00000000" w:rsidP="00000000" w:rsidRDefault="00000000" w:rsidRPr="00000000" w14:paraId="00000074">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1559"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 page with two options: User Login/Register and Admin Login/Register</w:t>
            </w:r>
          </w:p>
          <w:p w:rsidR="00000000" w:rsidDel="00000000" w:rsidP="00000000" w:rsidRDefault="00000000" w:rsidRPr="00000000" w14:paraId="00000075">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or admin selects the appropriate option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Flow:</w:t>
            </w:r>
          </w:p>
          <w:p w:rsidR="00000000" w:rsidDel="00000000" w:rsidP="00000000" w:rsidRDefault="00000000" w:rsidRPr="00000000" w14:paraId="00000078">
            <w:pPr>
              <w:keepNext w:val="0"/>
              <w:keepLines w:val="0"/>
              <w:pageBreakBefore w:val="0"/>
              <w:widowControl w:val="0"/>
              <w:numPr>
                <w:ilvl w:val="1"/>
                <w:numId w:val="58"/>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selects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Login/Register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w:t>
            </w:r>
          </w:p>
          <w:p w:rsidR="00000000" w:rsidDel="00000000" w:rsidP="00000000" w:rsidRDefault="00000000" w:rsidRPr="00000000" w14:paraId="00000079">
            <w:pPr>
              <w:keepNext w:val="0"/>
              <w:keepLines w:val="0"/>
              <w:pageBreakBefore w:val="0"/>
              <w:widowControl w:val="0"/>
              <w:numPr>
                <w:ilvl w:val="1"/>
                <w:numId w:val="58"/>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navigates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Login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includes 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8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w:t>
            </w:r>
          </w:p>
          <w:p w:rsidR="00000000" w:rsidDel="00000000" w:rsidP="00000000" w:rsidRDefault="00000000" w:rsidRPr="00000000" w14:paraId="0000007B">
            <w:pPr>
              <w:keepNext w:val="0"/>
              <w:keepLines w:val="0"/>
              <w:pageBreakBefore w:val="0"/>
              <w:widowControl w:val="0"/>
              <w:numPr>
                <w:ilvl w:val="1"/>
                <w:numId w:val="58"/>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clicks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7C">
      <w:pPr>
        <w:rPr>
          <w:sz w:val="24"/>
          <w:szCs w:val="24"/>
        </w:rPr>
        <w:sectPr>
          <w:type w:val="nextPage"/>
          <w:pgSz w:h="15840" w:w="12240" w:orient="portrait"/>
          <w:pgMar w:bottom="940" w:top="1820" w:left="1180" w:right="1280" w:header="0" w:footer="753"/>
        </w:sect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5651"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830"/>
              </w:tabs>
              <w:spacing w:after="0" w:before="86" w:line="246.99999999999994" w:lineRule="auto"/>
              <w:ind w:left="830" w:right="85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fills in the required information, including name, username, and password.</w:t>
            </w:r>
          </w:p>
          <w:p w:rsidR="00000000" w:rsidDel="00000000" w:rsidP="00000000" w:rsidRDefault="00000000" w:rsidRPr="00000000" w14:paraId="00000080">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submits the registration form.</w:t>
            </w:r>
          </w:p>
          <w:p w:rsidR="00000000" w:rsidDel="00000000" w:rsidP="00000000" w:rsidRDefault="00000000" w:rsidRPr="00000000" w14:paraId="00000081">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checks for duplicate usernames.</w:t>
            </w:r>
          </w:p>
          <w:p w:rsidR="00000000" w:rsidDel="00000000" w:rsidP="00000000" w:rsidRDefault="00000000" w:rsidRPr="00000000" w14:paraId="00000082">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257"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username is unique, the system creates a new user account and redirects the user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Login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Flow:</w:t>
            </w:r>
          </w:p>
          <w:p w:rsidR="00000000" w:rsidDel="00000000" w:rsidP="00000000" w:rsidRDefault="00000000" w:rsidRPr="00000000" w14:paraId="00000084">
            <w:pPr>
              <w:keepNext w:val="0"/>
              <w:keepLines w:val="0"/>
              <w:pageBreakBefore w:val="0"/>
              <w:widowControl w:val="0"/>
              <w:numPr>
                <w:ilvl w:val="1"/>
                <w:numId w:val="57"/>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selects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 Login/Register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w:t>
            </w:r>
          </w:p>
          <w:p w:rsidR="00000000" w:rsidDel="00000000" w:rsidP="00000000" w:rsidRDefault="00000000" w:rsidRPr="00000000" w14:paraId="00000085">
            <w:pPr>
              <w:keepNext w:val="0"/>
              <w:keepLines w:val="0"/>
              <w:pageBreakBefore w:val="0"/>
              <w:widowControl w:val="0"/>
              <w:numPr>
                <w:ilvl w:val="1"/>
                <w:numId w:val="57"/>
              </w:numPr>
              <w:pBdr>
                <w:top w:space="0" w:sz="0" w:val="nil"/>
                <w:left w:space="0" w:sz="0" w:val="nil"/>
                <w:bottom w:space="0" w:sz="0" w:val="nil"/>
                <w:right w:space="0" w:sz="0" w:val="nil"/>
                <w:between w:space="0" w:sz="0" w:val="nil"/>
              </w:pBdr>
              <w:shd w:fill="auto" w:val="clear"/>
              <w:tabs>
                <w:tab w:val="left" w:leader="none" w:pos="830"/>
              </w:tabs>
              <w:spacing w:after="0" w:before="15" w:line="246.99999999999994" w:lineRule="auto"/>
              <w:ind w:left="830" w:right="24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navigates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 Login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includes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w:t>
            </w:r>
          </w:p>
          <w:p w:rsidR="00000000" w:rsidDel="00000000" w:rsidP="00000000" w:rsidRDefault="00000000" w:rsidRPr="00000000" w14:paraId="00000086">
            <w:pPr>
              <w:keepNext w:val="0"/>
              <w:keepLines w:val="0"/>
              <w:pageBreakBefore w:val="0"/>
              <w:widowControl w:val="0"/>
              <w:numPr>
                <w:ilvl w:val="1"/>
                <w:numId w:val="57"/>
              </w:numPr>
              <w:pBdr>
                <w:top w:space="0" w:sz="0" w:val="nil"/>
                <w:left w:space="0" w:sz="0" w:val="nil"/>
                <w:bottom w:space="0" w:sz="0" w:val="nil"/>
                <w:right w:space="0" w:sz="0" w:val="nil"/>
                <w:between w:space="0" w:sz="0" w:val="nil"/>
              </w:pBdr>
              <w:shd w:fill="auto" w:val="clear"/>
              <w:tabs>
                <w:tab w:val="left" w:leader="none" w:pos="830"/>
              </w:tabs>
              <w:spacing w:after="0" w:before="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clicks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numPr>
                <w:ilvl w:val="1"/>
                <w:numId w:val="57"/>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65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fills in the required information, including name, username, and password.</w:t>
            </w:r>
          </w:p>
          <w:p w:rsidR="00000000" w:rsidDel="00000000" w:rsidP="00000000" w:rsidRDefault="00000000" w:rsidRPr="00000000" w14:paraId="00000088">
            <w:pPr>
              <w:keepNext w:val="0"/>
              <w:keepLines w:val="0"/>
              <w:pageBreakBefore w:val="0"/>
              <w:widowControl w:val="0"/>
              <w:numPr>
                <w:ilvl w:val="1"/>
                <w:numId w:val="57"/>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checks if an admin account already exists</w:t>
            </w:r>
          </w:p>
          <w:p w:rsidR="00000000" w:rsidDel="00000000" w:rsidP="00000000" w:rsidRDefault="00000000" w:rsidRPr="00000000" w14:paraId="00000089">
            <w:pPr>
              <w:keepNext w:val="0"/>
              <w:keepLines w:val="0"/>
              <w:pageBreakBefore w:val="0"/>
              <w:widowControl w:val="0"/>
              <w:numPr>
                <w:ilvl w:val="1"/>
                <w:numId w:val="57"/>
              </w:numPr>
              <w:pBdr>
                <w:top w:space="0" w:sz="0" w:val="nil"/>
                <w:left w:space="0" w:sz="0" w:val="nil"/>
                <w:bottom w:space="0" w:sz="0" w:val="nil"/>
                <w:right w:space="0" w:sz="0" w:val="nil"/>
                <w:between w:space="0" w:sz="0" w:val="nil"/>
              </w:pBdr>
              <w:shd w:fill="auto" w:val="clear"/>
              <w:tabs>
                <w:tab w:val="left" w:leader="none" w:pos="830"/>
              </w:tabs>
              <w:spacing w:after="0" w:before="14" w:line="244" w:lineRule="auto"/>
              <w:ind w:left="830" w:right="25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admin account already exists, the system shows a message: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account already exists. Please contact the admin for further access."</w:t>
            </w:r>
          </w:p>
          <w:p w:rsidR="00000000" w:rsidDel="00000000" w:rsidP="00000000" w:rsidRDefault="00000000" w:rsidRPr="00000000" w14:paraId="0000008A">
            <w:pPr>
              <w:keepNext w:val="0"/>
              <w:keepLines w:val="0"/>
              <w:pageBreakBefore w:val="0"/>
              <w:widowControl w:val="0"/>
              <w:numPr>
                <w:ilvl w:val="1"/>
                <w:numId w:val="57"/>
              </w:numPr>
              <w:pBdr>
                <w:top w:space="0" w:sz="0" w:val="nil"/>
                <w:left w:space="0" w:sz="0" w:val="nil"/>
                <w:bottom w:space="0" w:sz="0" w:val="nil"/>
                <w:right w:space="0" w:sz="0" w:val="nil"/>
                <w:between w:space="0" w:sz="0" w:val="nil"/>
              </w:pBdr>
              <w:shd w:fill="auto" w:val="clear"/>
              <w:tabs>
                <w:tab w:val="left" w:leader="none" w:pos="830"/>
              </w:tabs>
              <w:spacing w:after="0" w:before="16" w:line="246.99999999999994" w:lineRule="auto"/>
              <w:ind w:left="830" w:right="763"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admin account exists, the system creates a new admin account and redirects the admin to the Admin Login page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r>
        <w:trPr>
          <w:cantSplit w:val="0"/>
          <w:trHeight w:val="4811"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Decides to Cancel Registration</w:t>
            </w:r>
          </w:p>
          <w:p w:rsidR="00000000" w:rsidDel="00000000" w:rsidP="00000000" w:rsidRDefault="00000000" w:rsidRPr="00000000" w14:paraId="0000008D">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the registration page.</w:t>
            </w:r>
          </w:p>
          <w:p w:rsidR="00000000" w:rsidDel="00000000" w:rsidP="00000000" w:rsidRDefault="00000000" w:rsidRPr="00000000" w14:paraId="0000008E">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leader="none" w:pos="830"/>
              </w:tabs>
              <w:spacing w:after="0" w:before="14" w:line="242" w:lineRule="auto"/>
              <w:ind w:left="830" w:right="33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any point before submitting the form, the user decides not to continue.</w:t>
            </w:r>
          </w:p>
          <w:p w:rsidR="00000000" w:rsidDel="00000000" w:rsidP="00000000" w:rsidRDefault="00000000" w:rsidRPr="00000000" w14:paraId="0000008F">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leader="none" w:pos="830"/>
              </w:tabs>
              <w:spacing w:after="0" w:before="12"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exits the registration page without saving any data.</w:t>
            </w:r>
          </w:p>
          <w:p w:rsidR="00000000" w:rsidDel="00000000" w:rsidP="00000000" w:rsidRDefault="00000000" w:rsidRPr="00000000" w14:paraId="00000090">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leader="none" w:pos="830"/>
              </w:tabs>
              <w:spacing w:after="0" w:before="15"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discards any input data and does not create an account.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AF-S2:Username Already in Use</w:t>
            </w:r>
          </w:p>
          <w:p w:rsidR="00000000" w:rsidDel="00000000" w:rsidP="00000000" w:rsidRDefault="00000000" w:rsidRPr="00000000" w14:paraId="00000093">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661"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or admin fills out the registration form and enters a username.</w:t>
            </w:r>
          </w:p>
          <w:p w:rsidR="00000000" w:rsidDel="00000000" w:rsidP="00000000" w:rsidRDefault="00000000" w:rsidRPr="00000000" w14:paraId="00000094">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13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checks the username and finds it is already associated with an existing account.</w:t>
            </w:r>
          </w:p>
          <w:p w:rsidR="00000000" w:rsidDel="00000000" w:rsidP="00000000" w:rsidRDefault="00000000" w:rsidRPr="00000000" w14:paraId="00000095">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30"/>
              </w:tabs>
              <w:spacing w:after="0" w:before="6" w:line="246.99999999999994" w:lineRule="auto"/>
              <w:ind w:left="830" w:right="70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informing the user or admin that the username is in use.</w:t>
            </w:r>
          </w:p>
        </w:tc>
      </w:tr>
      <w:tr>
        <w:trPr>
          <w:cantSplit w:val="0"/>
          <w:trHeight w:val="1630"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Failure to Create Account</w:t>
            </w:r>
          </w:p>
          <w:p w:rsidR="00000000" w:rsidDel="00000000" w:rsidP="00000000" w:rsidRDefault="00000000" w:rsidRPr="00000000" w14:paraId="00000098">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fails to create the account due to a technical issue.</w:t>
            </w:r>
          </w:p>
          <w:p w:rsidR="00000000" w:rsidDel="00000000" w:rsidP="00000000" w:rsidRDefault="00000000" w:rsidRPr="00000000" w14:paraId="00000099">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56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"Unable to create an account at this time. Please try again later."</w:t>
            </w:r>
          </w:p>
          <w:p w:rsidR="00000000" w:rsidDel="00000000" w:rsidP="00000000" w:rsidRDefault="00000000" w:rsidRPr="00000000" w14:paraId="0000009A">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or admin is advised to try again later.</w:t>
            </w:r>
          </w:p>
        </w:tc>
      </w:tr>
      <w:tr>
        <w:trPr>
          <w:cantSplit w:val="0"/>
          <w:trHeight w:val="489"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09D">
      <w:pPr>
        <w:rPr>
          <w:sz w:val="24"/>
          <w:szCs w:val="24"/>
        </w:rPr>
        <w:sectPr>
          <w:type w:val="continuous"/>
          <w:pgSz w:h="15840" w:w="12240" w:orient="portrait"/>
          <w:pgMar w:bottom="1303" w:top="1420" w:left="1180" w:right="1280" w:header="0" w:footer="753"/>
        </w:sect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770"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6.9999999999999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70"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90"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spacing w:after="1" w:before="11" w:lineRule="auto"/>
        <w:rPr>
          <w:b w:val="1"/>
          <w:sz w:val="20"/>
          <w:szCs w:val="20"/>
        </w:rPr>
      </w:pPr>
      <w:r w:rsidDel="00000000" w:rsidR="00000000" w:rsidRPr="00000000">
        <w:rPr>
          <w:rtl w:val="0"/>
        </w:rPr>
      </w:r>
    </w:p>
    <w:tbl>
      <w:tblPr>
        <w:tblStyle w:val="Table8"/>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77" w:hRule="atLeast"/>
          <w:tblHeader w:val="0"/>
        </w:trPr>
        <w:tc>
          <w:tcPr>
            <w:tcBorders>
              <w:bottom w:color="000000" w:space="0" w:sz="18"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Borders>
              <w:bottom w:color="000000" w:space="0" w:sz="18"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Navigating Dashboard</w:t>
            </w:r>
          </w:p>
        </w:tc>
      </w:tr>
      <w:tr>
        <w:trPr>
          <w:cantSplit w:val="0"/>
          <w:trHeight w:val="762" w:hRule="atLeast"/>
          <w:tblHeader w:val="0"/>
        </w:trPr>
        <w:tc>
          <w:tcPr>
            <w:tcBorders>
              <w:top w:color="000000" w:space="0" w:sz="18"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tcBorders>
              <w:top w:color="000000" w:space="0" w:sz="18"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tcBorders>
              <w:top w:color="000000" w:space="0" w:sz="18"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tcBorders>
              <w:top w:color="000000" w:space="0" w:sz="18"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Chong Zhi Hen</w:t>
            </w:r>
          </w:p>
        </w:tc>
      </w:tr>
      <w:tr>
        <w:trPr>
          <w:cantSplit w:val="0"/>
          <w:trHeight w:val="770"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04/09/2024</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2.00000000000003"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05/09/2024</w:t>
            </w:r>
          </w:p>
        </w:tc>
      </w:tr>
    </w:tbl>
    <w:p w:rsidR="00000000" w:rsidDel="00000000" w:rsidP="00000000" w:rsidRDefault="00000000" w:rsidRPr="00000000" w14:paraId="000000BA">
      <w:pPr>
        <w:spacing w:after="1" w:before="51" w:lineRule="auto"/>
        <w:rPr>
          <w:b w:val="1"/>
          <w:sz w:val="20"/>
          <w:szCs w:val="20"/>
        </w:rPr>
      </w:pPr>
      <w:r w:rsidDel="00000000" w:rsidR="00000000" w:rsidRPr="00000000">
        <w:rPr>
          <w:rtl w:val="0"/>
        </w:rPr>
      </w:r>
    </w:p>
    <w:tbl>
      <w:tblPr>
        <w:tblStyle w:val="Table9"/>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7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w:t>
            </w:r>
          </w:p>
        </w:tc>
      </w:tr>
      <w:tr>
        <w:trPr>
          <w:cantSplit w:val="0"/>
          <w:trHeight w:val="135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9"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begins once the user is logged into the application. It allows the user to navigate through various features of the dashboard, such as viewing electricity usage, tracking estimated monthly bills, and monitoring individual appliances.</w:t>
            </w:r>
          </w:p>
        </w:tc>
      </w:tr>
      <w:tr>
        <w:trPr>
          <w:cantSplit w:val="0"/>
          <w:trHeight w:val="490"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be logged in and authenticated.</w:t>
            </w:r>
          </w:p>
        </w:tc>
      </w:tr>
      <w:tr>
        <w:trPr>
          <w:cantSplit w:val="0"/>
          <w:trHeight w:val="77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2.0000000000000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access different functionalities from the dashboard related to energy management.</w:t>
            </w:r>
          </w:p>
        </w:tc>
      </w:tr>
      <w:tr>
        <w:trPr>
          <w:cantSplit w:val="0"/>
          <w:trHeight w:val="489"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cantSplit w:val="0"/>
          <w:trHeight w:val="470"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use per week</w:t>
            </w:r>
          </w:p>
        </w:tc>
      </w:tr>
      <w:tr>
        <w:trPr>
          <w:cantSplit w:val="0"/>
          <w:trHeight w:val="2101"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0C8">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830"/>
              </w:tabs>
              <w:spacing w:after="0" w:before="9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logs in and is directed to the dashboard</w:t>
            </w:r>
          </w:p>
          <w:p w:rsidR="00000000" w:rsidDel="00000000" w:rsidP="00000000" w:rsidRDefault="00000000" w:rsidRPr="00000000" w14:paraId="000000C9">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views general electricity usage of all connected appliances.</w:t>
            </w:r>
          </w:p>
          <w:p w:rsidR="00000000" w:rsidDel="00000000" w:rsidP="00000000" w:rsidRDefault="00000000" w:rsidRPr="00000000" w14:paraId="000000CA">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views the individual appliance's electricity usage details.</w:t>
            </w:r>
          </w:p>
          <w:p w:rsidR="00000000" w:rsidDel="00000000" w:rsidP="00000000" w:rsidRDefault="00000000" w:rsidRPr="00000000" w14:paraId="000000CB">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view estimated monthly electricity bills.</w:t>
            </w:r>
          </w:p>
          <w:p w:rsidR="00000000" w:rsidDel="00000000" w:rsidP="00000000" w:rsidRDefault="00000000" w:rsidRPr="00000000" w14:paraId="000000CC">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device management</w:t>
            </w:r>
          </w:p>
          <w:p w:rsidR="00000000" w:rsidDel="00000000" w:rsidP="00000000" w:rsidRDefault="00000000" w:rsidRPr="00000000" w14:paraId="000000CD">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830"/>
              </w:tabs>
              <w:spacing w:after="0" w:before="10"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manage notification settings</w:t>
            </w:r>
          </w:p>
          <w:p w:rsidR="00000000" w:rsidDel="00000000" w:rsidP="00000000" w:rsidRDefault="00000000" w:rsidRPr="00000000" w14:paraId="000000CE">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830"/>
              </w:tabs>
              <w:spacing w:after="0" w:before="14" w:line="254"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other sections or logs out.</w:t>
            </w:r>
          </w:p>
        </w:tc>
      </w:tr>
      <w:tr>
        <w:trPr>
          <w:cantSplit w:val="0"/>
          <w:trHeight w:val="769"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attempts to access a non-responsive feature.</w:t>
            </w:r>
          </w:p>
          <w:p w:rsidR="00000000" w:rsidDel="00000000" w:rsidP="00000000" w:rsidRDefault="00000000" w:rsidRPr="00000000" w14:paraId="000000D1">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leader="none" w:pos="770"/>
              </w:tabs>
              <w:spacing w:after="0" w:before="14" w:line="240" w:lineRule="auto"/>
              <w:ind w:left="770" w:right="0" w:hanging="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a feature from the dashboard.</w:t>
            </w:r>
          </w:p>
          <w:p w:rsidR="00000000" w:rsidDel="00000000" w:rsidP="00000000" w:rsidRDefault="00000000" w:rsidRPr="00000000" w14:paraId="000000D2">
            <w:pPr>
              <w:numPr>
                <w:ilvl w:val="0"/>
                <w:numId w:val="51"/>
              </w:numPr>
              <w:tabs>
                <w:tab w:val="left" w:leader="none" w:pos="830"/>
              </w:tabs>
              <w:spacing w:before="86" w:line="246.99999999999994" w:lineRule="auto"/>
              <w:ind w:left="770" w:right="698" w:hanging="301"/>
            </w:pPr>
            <w:r w:rsidDel="00000000" w:rsidR="00000000" w:rsidRPr="00000000">
              <w:rPr>
                <w:sz w:val="24"/>
                <w:szCs w:val="24"/>
                <w:rtl w:val="0"/>
              </w:rPr>
              <w:t xml:space="preserve">System fails to load the selected feature due to a network or server error.</w:t>
            </w:r>
          </w:p>
          <w:p w:rsidR="00000000" w:rsidDel="00000000" w:rsidP="00000000" w:rsidRDefault="00000000" w:rsidRPr="00000000" w14:paraId="000000D3">
            <w:pPr>
              <w:numPr>
                <w:ilvl w:val="0"/>
                <w:numId w:val="51"/>
              </w:numPr>
              <w:tabs>
                <w:tab w:val="left" w:leader="none" w:pos="830"/>
              </w:tabs>
              <w:spacing w:before="7" w:line="246.99999999999994" w:lineRule="auto"/>
              <w:ind w:left="770" w:right="113" w:hanging="301"/>
            </w:pPr>
            <w:r w:rsidDel="00000000" w:rsidR="00000000" w:rsidRPr="00000000">
              <w:rPr>
                <w:sz w:val="24"/>
                <w:szCs w:val="24"/>
                <w:rtl w:val="0"/>
              </w:rPr>
              <w:t xml:space="preserve">System displays an error message and prompts the user to retry or return to the main dashboard.</w:t>
            </w:r>
          </w:p>
          <w:p w:rsidR="00000000" w:rsidDel="00000000" w:rsidP="00000000" w:rsidRDefault="00000000" w:rsidRPr="00000000" w14:paraId="000000D4">
            <w:pPr>
              <w:numPr>
                <w:ilvl w:val="0"/>
                <w:numId w:val="51"/>
              </w:numPr>
              <w:tabs>
                <w:tab w:val="left" w:leader="none" w:pos="830"/>
              </w:tabs>
              <w:spacing w:before="1" w:lineRule="auto"/>
              <w:ind w:left="770" w:hanging="301"/>
            </w:pPr>
            <w:r w:rsidDel="00000000" w:rsidR="00000000" w:rsidRPr="00000000">
              <w:rPr>
                <w:sz w:val="24"/>
                <w:szCs w:val="24"/>
                <w:rtl w:val="0"/>
              </w:rPr>
              <w:t xml:space="preserve">User retries or returns to the main dashboard.S</w:t>
            </w:r>
          </w:p>
          <w:p w:rsidR="00000000" w:rsidDel="00000000" w:rsidP="00000000" w:rsidRDefault="00000000" w:rsidRPr="00000000" w14:paraId="000000D5">
            <w:pPr>
              <w:numPr>
                <w:ilvl w:val="0"/>
                <w:numId w:val="51"/>
              </w:numPr>
              <w:tabs>
                <w:tab w:val="left" w:leader="none" w:pos="830"/>
              </w:tabs>
              <w:spacing w:before="14" w:lineRule="auto"/>
              <w:ind w:left="770" w:hanging="301"/>
            </w:pPr>
            <w:r w:rsidDel="00000000" w:rsidR="00000000" w:rsidRPr="00000000">
              <w:rPr>
                <w:sz w:val="24"/>
                <w:szCs w:val="24"/>
                <w:rtl w:val="0"/>
              </w:rPr>
              <w:t xml:space="preserve">Return to step 1.</w:t>
            </w:r>
          </w:p>
          <w:p w:rsidR="00000000" w:rsidDel="00000000" w:rsidP="00000000" w:rsidRDefault="00000000" w:rsidRPr="00000000" w14:paraId="000000D6">
            <w:pPr>
              <w:spacing w:before="23" w:lineRule="auto"/>
              <w:rPr>
                <w:b w:val="1"/>
                <w:sz w:val="24"/>
                <w:szCs w:val="24"/>
              </w:rPr>
            </w:pPr>
            <w:r w:rsidDel="00000000" w:rsidR="00000000" w:rsidRPr="00000000">
              <w:rPr>
                <w:rtl w:val="0"/>
              </w:rPr>
            </w:r>
          </w:p>
          <w:p w:rsidR="00000000" w:rsidDel="00000000" w:rsidP="00000000" w:rsidRDefault="00000000" w:rsidRPr="00000000" w14:paraId="000000D7">
            <w:pPr>
              <w:ind w:left="110" w:firstLine="0"/>
              <w:rPr>
                <w:sz w:val="24"/>
                <w:szCs w:val="24"/>
              </w:rPr>
            </w:pPr>
            <w:r w:rsidDel="00000000" w:rsidR="00000000" w:rsidRPr="00000000">
              <w:rPr>
                <w:sz w:val="24"/>
                <w:szCs w:val="24"/>
                <w:rtl w:val="0"/>
              </w:rPr>
              <w:t xml:space="preserve">AF-S2: User changes mind about viewing details.</w:t>
            </w:r>
          </w:p>
          <w:p w:rsidR="00000000" w:rsidDel="00000000" w:rsidP="00000000" w:rsidRDefault="00000000" w:rsidRPr="00000000" w14:paraId="000000D8">
            <w:pPr>
              <w:numPr>
                <w:ilvl w:val="0"/>
                <w:numId w:val="50"/>
              </w:numPr>
              <w:tabs>
                <w:tab w:val="left" w:leader="none" w:pos="830"/>
              </w:tabs>
              <w:spacing w:before="15" w:lineRule="auto"/>
              <w:ind w:left="830" w:hanging="360"/>
            </w:pPr>
            <w:r w:rsidDel="00000000" w:rsidR="00000000" w:rsidRPr="00000000">
              <w:rPr>
                <w:sz w:val="24"/>
                <w:szCs w:val="24"/>
                <w:rtl w:val="0"/>
              </w:rPr>
              <w:t xml:space="preserve">User is in a specific section accessed from the dashboard.</w:t>
            </w:r>
          </w:p>
          <w:p w:rsidR="00000000" w:rsidDel="00000000" w:rsidP="00000000" w:rsidRDefault="00000000" w:rsidRPr="00000000" w14:paraId="000000D9">
            <w:pPr>
              <w:numPr>
                <w:ilvl w:val="0"/>
                <w:numId w:val="50"/>
              </w:numPr>
              <w:tabs>
                <w:tab w:val="left" w:leader="none" w:pos="830"/>
              </w:tabs>
              <w:spacing w:before="14" w:line="246.99999999999994" w:lineRule="auto"/>
              <w:ind w:left="830" w:right="450" w:hanging="361"/>
            </w:pPr>
            <w:r w:rsidDel="00000000" w:rsidR="00000000" w:rsidRPr="00000000">
              <w:rPr>
                <w:sz w:val="24"/>
                <w:szCs w:val="24"/>
                <w:rtl w:val="0"/>
              </w:rPr>
              <w:t xml:space="preserve">User decides not to make any changes or entries and wishes to return to the main dashboard.</w:t>
            </w:r>
          </w:p>
          <w:p w:rsidR="00000000" w:rsidDel="00000000" w:rsidP="00000000" w:rsidRDefault="00000000" w:rsidRPr="00000000" w14:paraId="000000DA">
            <w:pPr>
              <w:numPr>
                <w:ilvl w:val="0"/>
                <w:numId w:val="50"/>
              </w:numPr>
              <w:tabs>
                <w:tab w:val="left" w:leader="none" w:pos="830"/>
              </w:tabs>
              <w:spacing w:before="6" w:line="246.99999999999994" w:lineRule="auto"/>
              <w:ind w:left="830" w:right="387" w:hanging="361"/>
            </w:pPr>
            <w:r w:rsidDel="00000000" w:rsidR="00000000" w:rsidRPr="00000000">
              <w:rPr>
                <w:sz w:val="24"/>
                <w:szCs w:val="24"/>
                <w:rtl w:val="0"/>
              </w:rPr>
              <w:t xml:space="preserve">User selects the option to return to the main dashboard without making any changes.</w:t>
            </w:r>
          </w:p>
          <w:p w:rsidR="00000000" w:rsidDel="00000000" w:rsidP="00000000" w:rsidRDefault="00000000" w:rsidRPr="00000000" w14:paraId="000000DB">
            <w:pPr>
              <w:numPr>
                <w:ilvl w:val="0"/>
                <w:numId w:val="50"/>
              </w:numPr>
              <w:tabs>
                <w:tab w:val="left" w:leader="none" w:pos="830"/>
              </w:tabs>
              <w:spacing w:before="2" w:lineRule="auto"/>
              <w:ind w:left="830" w:hanging="360"/>
            </w:pPr>
            <w:r w:rsidDel="00000000" w:rsidR="00000000" w:rsidRPr="00000000">
              <w:rPr>
                <w:sz w:val="24"/>
                <w:szCs w:val="24"/>
                <w:rtl w:val="0"/>
              </w:rPr>
              <w:t xml:space="preserve">System navigates the user back to the main dashboard.</w:t>
            </w:r>
          </w:p>
          <w:p w:rsidR="00000000" w:rsidDel="00000000" w:rsidP="00000000" w:rsidRDefault="00000000" w:rsidRPr="00000000" w14:paraId="000000DC">
            <w:pPr>
              <w:numPr>
                <w:ilvl w:val="0"/>
                <w:numId w:val="50"/>
              </w:numPr>
              <w:tabs>
                <w:tab w:val="left" w:leader="none" w:pos="830"/>
              </w:tabs>
              <w:spacing w:before="14" w:lineRule="auto"/>
              <w:ind w:left="830" w:hanging="360"/>
            </w:pPr>
            <w:r w:rsidDel="00000000" w:rsidR="00000000" w:rsidRPr="00000000">
              <w:rPr>
                <w:sz w:val="24"/>
                <w:szCs w:val="24"/>
                <w:rtl w:val="0"/>
              </w:rPr>
              <w:t xml:space="preserve">Return to step 1.</w:t>
            </w:r>
          </w:p>
        </w:tc>
      </w:tr>
      <w:tr>
        <w:trPr>
          <w:cantSplit w:val="0"/>
          <w:trHeight w:val="769" w:hRule="atLeast"/>
          <w:tblHeader w:val="0"/>
        </w:trPr>
        <w:tc>
          <w:tcPr/>
          <w:p w:rsidR="00000000" w:rsidDel="00000000" w:rsidP="00000000" w:rsidRDefault="00000000" w:rsidRPr="00000000" w14:paraId="000000DD">
            <w:pPr>
              <w:spacing w:before="96" w:lineRule="auto"/>
              <w:ind w:left="105" w:firstLine="0"/>
              <w:rPr>
                <w:sz w:val="24"/>
                <w:szCs w:val="24"/>
              </w:rPr>
            </w:pPr>
            <w:r w:rsidDel="00000000" w:rsidR="00000000" w:rsidRPr="00000000">
              <w:rPr>
                <w:sz w:val="24"/>
                <w:szCs w:val="24"/>
                <w:rtl w:val="0"/>
              </w:rPr>
              <w:t xml:space="preserve">Exceptions:</w:t>
            </w:r>
          </w:p>
        </w:tc>
        <w:tc>
          <w:tcPr/>
          <w:p w:rsidR="00000000" w:rsidDel="00000000" w:rsidP="00000000" w:rsidRDefault="00000000" w:rsidRPr="00000000" w14:paraId="000000DE">
            <w:pPr>
              <w:spacing w:before="96" w:lineRule="auto"/>
              <w:ind w:left="110" w:firstLine="0"/>
              <w:rPr>
                <w:sz w:val="24"/>
                <w:szCs w:val="24"/>
              </w:rPr>
            </w:pPr>
            <w:r w:rsidDel="00000000" w:rsidR="00000000" w:rsidRPr="00000000">
              <w:rPr>
                <w:sz w:val="24"/>
                <w:szCs w:val="24"/>
                <w:rtl w:val="0"/>
              </w:rPr>
              <w:t xml:space="preserve">EX-S1: User not logged in</w:t>
            </w:r>
          </w:p>
          <w:p w:rsidR="00000000" w:rsidDel="00000000" w:rsidP="00000000" w:rsidRDefault="00000000" w:rsidRPr="00000000" w14:paraId="000000DF">
            <w:pPr>
              <w:numPr>
                <w:ilvl w:val="0"/>
                <w:numId w:val="49"/>
              </w:numPr>
              <w:tabs>
                <w:tab w:val="left" w:leader="none" w:pos="830"/>
              </w:tabs>
              <w:spacing w:before="14" w:line="246.99999999999994" w:lineRule="auto"/>
              <w:ind w:left="830" w:right="329" w:hanging="361"/>
            </w:pPr>
            <w:r w:rsidDel="00000000" w:rsidR="00000000" w:rsidRPr="00000000">
              <w:rPr>
                <w:sz w:val="24"/>
                <w:szCs w:val="24"/>
                <w:rtl w:val="0"/>
              </w:rPr>
              <w:t xml:space="preserve">The system detects that no user is currently logged in and displays an error message: "You are not logged in. Please log in to continue accessing the dashboard."</w:t>
            </w:r>
          </w:p>
          <w:p w:rsidR="00000000" w:rsidDel="00000000" w:rsidP="00000000" w:rsidRDefault="00000000" w:rsidRPr="00000000" w14:paraId="000000E0">
            <w:pPr>
              <w:numPr>
                <w:ilvl w:val="0"/>
                <w:numId w:val="49"/>
              </w:numPr>
              <w:tabs>
                <w:tab w:val="left" w:leader="none" w:pos="830"/>
              </w:tabs>
              <w:spacing w:before="7" w:line="246.99999999999994" w:lineRule="auto"/>
              <w:ind w:left="830" w:right="268" w:hanging="361"/>
            </w:pPr>
            <w:r w:rsidDel="00000000" w:rsidR="00000000" w:rsidRPr="00000000">
              <w:rPr>
                <w:sz w:val="24"/>
                <w:szCs w:val="24"/>
                <w:rtl w:val="0"/>
              </w:rPr>
              <w:t xml:space="preserve">The system prompts the user to log in by redirecting them to the login page</w:t>
            </w:r>
          </w:p>
        </w:tc>
      </w:tr>
      <w:tr>
        <w:trPr>
          <w:cantSplit w:val="0"/>
          <w:trHeight w:val="769" w:hRule="atLeast"/>
          <w:tblHeader w:val="0"/>
        </w:trPr>
        <w:tc>
          <w:tcPr/>
          <w:p w:rsidR="00000000" w:rsidDel="00000000" w:rsidP="00000000" w:rsidRDefault="00000000" w:rsidRPr="00000000" w14:paraId="000000E1">
            <w:pPr>
              <w:spacing w:before="91" w:lineRule="auto"/>
              <w:ind w:left="105" w:firstLine="0"/>
              <w:rPr>
                <w:sz w:val="24"/>
                <w:szCs w:val="24"/>
              </w:rPr>
            </w:pPr>
            <w:r w:rsidDel="00000000" w:rsidR="00000000" w:rsidRPr="00000000">
              <w:rPr>
                <w:sz w:val="24"/>
                <w:szCs w:val="24"/>
                <w:rtl w:val="0"/>
              </w:rPr>
              <w:t xml:space="preserve">Includes:</w:t>
            </w:r>
          </w:p>
        </w:tc>
        <w:tc>
          <w:tcPr/>
          <w:p w:rsidR="00000000" w:rsidDel="00000000" w:rsidP="00000000" w:rsidRDefault="00000000" w:rsidRPr="00000000" w14:paraId="000000E2">
            <w:pPr>
              <w:spacing w:before="91" w:line="246.99999999999994" w:lineRule="auto"/>
              <w:ind w:left="110" w:firstLine="0"/>
              <w:rPr>
                <w:sz w:val="24"/>
                <w:szCs w:val="24"/>
              </w:rPr>
            </w:pPr>
            <w:r w:rsidDel="00000000" w:rsidR="00000000" w:rsidRPr="00000000">
              <w:rPr>
                <w:sz w:val="24"/>
                <w:szCs w:val="24"/>
                <w:rtl w:val="0"/>
              </w:rPr>
              <w:t xml:space="preserve">Changing Personal Information, Changing of settings, Manage Notification, Device Management</w:t>
            </w:r>
          </w:p>
        </w:tc>
      </w:tr>
      <w:tr>
        <w:trPr>
          <w:cantSplit w:val="0"/>
          <w:trHeight w:val="769" w:hRule="atLeast"/>
          <w:tblHeader w:val="0"/>
        </w:trPr>
        <w:tc>
          <w:tcPr/>
          <w:p w:rsidR="00000000" w:rsidDel="00000000" w:rsidP="00000000" w:rsidRDefault="00000000" w:rsidRPr="00000000" w14:paraId="000000E3">
            <w:pPr>
              <w:spacing w:before="91" w:line="246.99999999999994" w:lineRule="auto"/>
              <w:ind w:left="105"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0E4">
            <w:pPr>
              <w:spacing w:before="91" w:lineRule="auto"/>
              <w:ind w:left="110" w:firstLine="0"/>
              <w:rPr>
                <w:sz w:val="24"/>
                <w:szCs w:val="24"/>
              </w:rPr>
            </w:pPr>
            <w:r w:rsidDel="00000000" w:rsidR="00000000" w:rsidRPr="00000000">
              <w:rPr>
                <w:sz w:val="24"/>
                <w:szCs w:val="24"/>
                <w:rtl w:val="0"/>
              </w:rPr>
              <w:t xml:space="preserve">N/A</w:t>
            </w:r>
          </w:p>
        </w:tc>
      </w:tr>
      <w:tr>
        <w:trPr>
          <w:cantSplit w:val="0"/>
          <w:trHeight w:val="769" w:hRule="atLeast"/>
          <w:tblHeader w:val="0"/>
        </w:trPr>
        <w:tc>
          <w:tcPr/>
          <w:p w:rsidR="00000000" w:rsidDel="00000000" w:rsidP="00000000" w:rsidRDefault="00000000" w:rsidRPr="00000000" w14:paraId="000000E5">
            <w:pPr>
              <w:spacing w:before="91" w:lineRule="auto"/>
              <w:ind w:left="105" w:firstLine="0"/>
              <w:rPr>
                <w:sz w:val="24"/>
                <w:szCs w:val="24"/>
              </w:rPr>
            </w:pPr>
            <w:r w:rsidDel="00000000" w:rsidR="00000000" w:rsidRPr="00000000">
              <w:rPr>
                <w:sz w:val="24"/>
                <w:szCs w:val="24"/>
                <w:rtl w:val="0"/>
              </w:rPr>
              <w:t xml:space="preserve">Assumptions:</w:t>
            </w:r>
          </w:p>
        </w:tc>
        <w:tc>
          <w:tcPr/>
          <w:p w:rsidR="00000000" w:rsidDel="00000000" w:rsidP="00000000" w:rsidRDefault="00000000" w:rsidRPr="00000000" w14:paraId="000000E6">
            <w:pPr>
              <w:spacing w:before="91" w:lineRule="auto"/>
              <w:ind w:left="110" w:firstLine="0"/>
              <w:rPr>
                <w:sz w:val="24"/>
                <w:szCs w:val="24"/>
              </w:rPr>
            </w:pPr>
            <w:r w:rsidDel="00000000" w:rsidR="00000000" w:rsidRPr="00000000">
              <w:rPr>
                <w:sz w:val="24"/>
                <w:szCs w:val="24"/>
                <w:rtl w:val="0"/>
              </w:rPr>
              <w:t xml:space="preserve">Users are able to log in.</w:t>
            </w:r>
          </w:p>
        </w:tc>
      </w:tr>
      <w:tr>
        <w:trPr>
          <w:cantSplit w:val="0"/>
          <w:trHeight w:val="769" w:hRule="atLeast"/>
          <w:tblHeader w:val="0"/>
        </w:trPr>
        <w:tc>
          <w:tcPr/>
          <w:p w:rsidR="00000000" w:rsidDel="00000000" w:rsidP="00000000" w:rsidRDefault="00000000" w:rsidRPr="00000000" w14:paraId="000000E7">
            <w:pPr>
              <w:spacing w:before="86" w:lineRule="auto"/>
              <w:ind w:left="105" w:firstLine="0"/>
              <w:rPr>
                <w:sz w:val="24"/>
                <w:szCs w:val="24"/>
              </w:rPr>
            </w:pPr>
            <w:r w:rsidDel="00000000" w:rsidR="00000000" w:rsidRPr="00000000">
              <w:rPr>
                <w:sz w:val="24"/>
                <w:szCs w:val="24"/>
                <w:rtl w:val="0"/>
              </w:rPr>
              <w:t xml:space="preserve">Notes &amp; Issues:</w:t>
            </w:r>
          </w:p>
        </w:tc>
        <w:tc>
          <w:tcPr/>
          <w:p w:rsidR="00000000" w:rsidDel="00000000" w:rsidP="00000000" w:rsidRDefault="00000000" w:rsidRPr="00000000" w14:paraId="000000E8">
            <w:pPr>
              <w:spacing w:before="86" w:lineRule="auto"/>
              <w:ind w:left="110" w:firstLine="0"/>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b w:val="1"/>
          <w:sz w:val="20"/>
          <w:szCs w:val="20"/>
        </w:rPr>
      </w:pPr>
      <w:r w:rsidDel="00000000" w:rsidR="00000000" w:rsidRPr="00000000">
        <w:rPr>
          <w:rtl w:val="0"/>
        </w:rPr>
      </w:r>
    </w:p>
    <w:p w:rsidR="00000000" w:rsidDel="00000000" w:rsidP="00000000" w:rsidRDefault="00000000" w:rsidRPr="00000000" w14:paraId="000000F2">
      <w:pPr>
        <w:rPr>
          <w:b w:val="1"/>
          <w:sz w:val="20"/>
          <w:szCs w:val="20"/>
        </w:rPr>
      </w:pPr>
      <w:r w:rsidDel="00000000" w:rsidR="00000000" w:rsidRPr="00000000">
        <w:rPr>
          <w:rtl w:val="0"/>
        </w:rPr>
      </w:r>
    </w:p>
    <w:p w:rsidR="00000000" w:rsidDel="00000000" w:rsidP="00000000" w:rsidRDefault="00000000" w:rsidRPr="00000000" w14:paraId="000000F3">
      <w:pPr>
        <w:spacing w:before="34" w:lineRule="auto"/>
        <w:rPr>
          <w:b w:val="1"/>
          <w:sz w:val="20"/>
          <w:szCs w:val="20"/>
        </w:rPr>
      </w:pPr>
      <w:r w:rsidDel="00000000" w:rsidR="00000000" w:rsidRPr="00000000">
        <w:rPr>
          <w:rtl w:val="0"/>
        </w:rPr>
      </w:r>
    </w:p>
    <w:tbl>
      <w:tblPr>
        <w:tblStyle w:val="Table10"/>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70" w:hRule="atLeast"/>
          <w:tblHeader w:val="0"/>
        </w:trPr>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90"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Personal Information</w:t>
            </w:r>
          </w:p>
        </w:tc>
      </w:tr>
      <w:tr>
        <w:trPr>
          <w:cantSplit w:val="0"/>
          <w:trHeight w:val="770" w:hRule="atLeast"/>
          <w:tblHeader w:val="0"/>
        </w:trPr>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Zhi Hen</w:t>
            </w:r>
          </w:p>
        </w:tc>
      </w:tr>
      <w:tr>
        <w:trPr>
          <w:cantSplit w:val="0"/>
          <w:trHeight w:val="490" w:hRule="atLeast"/>
          <w:tblHeader w:val="0"/>
        </w:trPr>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29/08/2024</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w:t>
            </w:r>
          </w:p>
          <w:p w:rsidR="00000000" w:rsidDel="00000000" w:rsidP="00000000" w:rsidRDefault="00000000" w:rsidRPr="00000000" w14:paraId="00000103">
            <w:pPr>
              <w:spacing w:before="86" w:lineRule="auto"/>
              <w:ind w:left="115" w:firstLine="0"/>
              <w:rPr>
                <w:sz w:val="24"/>
                <w:szCs w:val="24"/>
              </w:rPr>
            </w:pPr>
            <w:r w:rsidDel="00000000" w:rsidR="00000000" w:rsidRPr="00000000">
              <w:rPr>
                <w:sz w:val="24"/>
                <w:szCs w:val="24"/>
                <w:rtl w:val="0"/>
              </w:rPr>
              <w:t xml:space="preserve">Updated:</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09/11/2024</w:t>
            </w:r>
          </w:p>
        </w:tc>
      </w:tr>
    </w:tbl>
    <w:p w:rsidR="00000000" w:rsidDel="00000000" w:rsidP="00000000" w:rsidRDefault="00000000" w:rsidRPr="00000000" w14:paraId="00000105">
      <w:pPr>
        <w:rPr>
          <w:sz w:val="24"/>
          <w:szCs w:val="24"/>
        </w:rPr>
        <w:sectPr>
          <w:type w:val="continuous"/>
          <w:pgSz w:h="15840" w:w="12240" w:orient="portrait"/>
          <w:pgMar w:bottom="1205" w:top="1420" w:left="1180" w:right="1280" w:header="0" w:footer="753"/>
        </w:sectPr>
      </w:pPr>
      <w:r w:rsidDel="00000000" w:rsidR="00000000" w:rsidRPr="00000000">
        <w:rPr>
          <w:rtl w:val="0"/>
        </w:rPr>
      </w:r>
    </w:p>
    <w:p w:rsidR="00000000" w:rsidDel="00000000" w:rsidP="00000000" w:rsidRDefault="00000000" w:rsidRPr="00000000" w14:paraId="00000106">
      <w:pPr>
        <w:spacing w:after="1" w:before="70" w:lineRule="auto"/>
        <w:rPr>
          <w:b w:val="1"/>
          <w:sz w:val="20"/>
          <w:szCs w:val="20"/>
        </w:rPr>
      </w:pPr>
      <w:r w:rsidDel="00000000" w:rsidR="00000000" w:rsidRPr="00000000">
        <w:rPr>
          <w:rtl w:val="0"/>
        </w:rPr>
      </w:r>
    </w:p>
    <w:tbl>
      <w:tblPr>
        <w:tblStyle w:val="Table11"/>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90" w:hRule="atLeast"/>
          <w:tblHeader w:val="0"/>
        </w:trPr>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(Initiating)</w:t>
            </w:r>
          </w:p>
        </w:tc>
      </w:tr>
      <w:tr>
        <w:trPr>
          <w:cantSplit w:val="0"/>
          <w:trHeight w:val="1520" w:hRule="atLeast"/>
          <w:tblHeader w:val="0"/>
        </w:trPr>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begins when the user successfully logs into the application and is loaded into the Dashboard page. It covers functionalities allowing users to manage and interact with their account settings, specifically for updating personal information such as username, email address, and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tc>
      </w:tr>
      <w:tr>
        <w:trPr>
          <w:cantSplit w:val="0"/>
          <w:trHeight w:val="470" w:hRule="atLeast"/>
          <w:tblHeader w:val="0"/>
        </w:trPr>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be logged in and authenticated.</w:t>
            </w:r>
          </w:p>
        </w:tc>
      </w:tr>
      <w:tr>
        <w:trPr>
          <w:cantSplit w:val="0"/>
          <w:trHeight w:val="1065" w:hRule="atLeast"/>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105" w:right="3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update personal details (username, email address) and change their password.</w:t>
            </w:r>
          </w:p>
        </w:tc>
      </w:tr>
      <w:tr>
        <w:trPr>
          <w:cantSplit w:val="0"/>
          <w:trHeight w:val="490" w:hRule="atLeast"/>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cantSplit w:val="0"/>
          <w:trHeight w:val="490" w:hRule="atLeast"/>
          <w:tblHeader w:val="0"/>
        </w:trPr>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2 times</w:t>
            </w:r>
          </w:p>
        </w:tc>
      </w:tr>
      <w:tr>
        <w:trPr>
          <w:cantSplit w:val="0"/>
          <w:trHeight w:val="2610" w:hRule="atLeast"/>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115">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830"/>
              </w:tabs>
              <w:spacing w:after="0" w:before="91" w:line="246.99999999999994" w:lineRule="auto"/>
              <w:ind w:left="830" w:right="68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the account details in the dashboard after successful login.</w:t>
            </w:r>
          </w:p>
          <w:p w:rsidR="00000000" w:rsidDel="00000000" w:rsidP="00000000" w:rsidRDefault="00000000" w:rsidRPr="00000000" w14:paraId="00000116">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830"/>
              </w:tabs>
              <w:spacing w:after="0" w:before="91" w:line="246.99999999999994" w:lineRule="auto"/>
              <w:ind w:left="830" w:right="68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change their username</w:t>
            </w:r>
          </w:p>
          <w:p w:rsidR="00000000" w:rsidDel="00000000" w:rsidP="00000000" w:rsidRDefault="00000000" w:rsidRPr="00000000" w14:paraId="00000117">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830"/>
              </w:tabs>
              <w:spacing w:after="0" w:before="91" w:line="246.99999999999994" w:lineRule="auto"/>
              <w:ind w:left="830" w:right="68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change their email</w:t>
            </w:r>
          </w:p>
          <w:p w:rsidR="00000000" w:rsidDel="00000000" w:rsidP="00000000" w:rsidRDefault="00000000" w:rsidRPr="00000000" w14:paraId="0000011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830"/>
              </w:tabs>
              <w:spacing w:after="0" w:before="91" w:line="246.99999999999994" w:lineRule="auto"/>
              <w:ind w:left="830" w:right="68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change their name</w:t>
            </w:r>
          </w:p>
          <w:p w:rsidR="00000000" w:rsidDel="00000000" w:rsidP="00000000" w:rsidRDefault="00000000" w:rsidRPr="00000000" w14:paraId="00000119">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830"/>
              </w:tabs>
              <w:spacing w:after="0" w:before="0" w:line="274"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changes the account password.</w:t>
            </w:r>
          </w:p>
          <w:p w:rsidR="00000000" w:rsidDel="00000000" w:rsidP="00000000" w:rsidRDefault="00000000" w:rsidRPr="00000000" w14:paraId="0000011A">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saves changes and sends them back to the dashboard</w:t>
            </w:r>
          </w:p>
        </w:tc>
      </w:tr>
      <w:tr>
        <w:trPr>
          <w:cantSplit w:val="0"/>
          <w:trHeight w:val="5371" w:hRule="atLeast"/>
          <w:tblHeader w:val="0"/>
        </w:trPr>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AF-S2: User decides not to update personal details</w:t>
            </w:r>
          </w:p>
          <w:p w:rsidR="00000000" w:rsidDel="00000000" w:rsidP="00000000" w:rsidRDefault="00000000" w:rsidRPr="00000000" w14:paraId="0000011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18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update personal details but decides not to make any changes.</w:t>
            </w:r>
          </w:p>
          <w:p w:rsidR="00000000" w:rsidDel="00000000" w:rsidP="00000000" w:rsidRDefault="00000000" w:rsidRPr="00000000" w14:paraId="0000011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830"/>
              </w:tabs>
              <w:spacing w:after="0" w:before="2"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the option to go back or exit without saving.</w:t>
            </w:r>
          </w:p>
          <w:p w:rsidR="00000000" w:rsidDel="00000000" w:rsidP="00000000" w:rsidRDefault="00000000" w:rsidRPr="00000000" w14:paraId="0000011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501"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does not make any changes and returns the user to the main account settings menu.</w:t>
            </w:r>
          </w:p>
          <w:p w:rsidR="00000000" w:rsidDel="00000000" w:rsidP="00000000" w:rsidRDefault="00000000" w:rsidRPr="00000000" w14:paraId="0000012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830"/>
              </w:tabs>
              <w:spacing w:after="0" w:before="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step 1.</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AF-S3: User decides against changing the password</w:t>
            </w:r>
          </w:p>
          <w:p w:rsidR="00000000" w:rsidDel="00000000" w:rsidP="00000000" w:rsidRDefault="00000000" w:rsidRPr="00000000" w14:paraId="00000123">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80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the change password option but decides not to proceed.</w:t>
            </w:r>
          </w:p>
          <w:p w:rsidR="00000000" w:rsidDel="00000000" w:rsidP="00000000" w:rsidRDefault="00000000" w:rsidRPr="00000000" w14:paraId="00000124">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830"/>
              </w:tabs>
              <w:spacing w:after="0" w:before="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chooses to cancel or go back.</w:t>
            </w:r>
          </w:p>
          <w:p w:rsidR="00000000" w:rsidDel="00000000" w:rsidP="00000000" w:rsidRDefault="00000000" w:rsidRPr="00000000" w14:paraId="00000125">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830"/>
              </w:tabs>
              <w:spacing w:after="0" w:before="14" w:line="242" w:lineRule="auto"/>
              <w:ind w:left="830" w:right="66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cancels the password change process and retains the current password.</w:t>
            </w:r>
          </w:p>
          <w:p w:rsidR="00000000" w:rsidDel="00000000" w:rsidP="00000000" w:rsidRDefault="00000000" w:rsidRPr="00000000" w14:paraId="00000126">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830"/>
              </w:tabs>
              <w:spacing w:after="0" w:before="13"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step 1.</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AF-S5: User navigates away before saving changes</w:t>
            </w:r>
          </w:p>
          <w:p w:rsidR="00000000" w:rsidDel="00000000" w:rsidP="00000000" w:rsidRDefault="00000000" w:rsidRPr="00000000" w14:paraId="00000129">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770"/>
              </w:tabs>
              <w:spacing w:after="0" w:before="14" w:line="240" w:lineRule="auto"/>
              <w:ind w:left="770" w:right="0" w:hanging="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making changes in any account settings, the user navigates</w:t>
            </w:r>
          </w:p>
          <w:p w:rsidR="00000000" w:rsidDel="00000000" w:rsidP="00000000" w:rsidRDefault="00000000" w:rsidRPr="00000000" w14:paraId="0000012A">
            <w:pPr>
              <w:spacing w:before="86" w:lineRule="auto"/>
              <w:ind w:left="830" w:firstLine="0"/>
              <w:rPr>
                <w:sz w:val="24"/>
                <w:szCs w:val="24"/>
              </w:rPr>
            </w:pPr>
            <w:r w:rsidDel="00000000" w:rsidR="00000000" w:rsidRPr="00000000">
              <w:rPr>
                <w:sz w:val="24"/>
                <w:szCs w:val="24"/>
                <w:rtl w:val="0"/>
              </w:rPr>
              <w:t xml:space="preserve">away from the page without saving.</w:t>
            </w:r>
          </w:p>
          <w:p w:rsidR="00000000" w:rsidDel="00000000" w:rsidP="00000000" w:rsidRDefault="00000000" w:rsidRPr="00000000" w14:paraId="0000012B">
            <w:pPr>
              <w:numPr>
                <w:ilvl w:val="0"/>
                <w:numId w:val="43"/>
              </w:numPr>
              <w:tabs>
                <w:tab w:val="left" w:leader="none" w:pos="830"/>
              </w:tabs>
              <w:spacing w:before="14" w:line="244" w:lineRule="auto"/>
              <w:ind w:left="830" w:right="827" w:hanging="361"/>
            </w:pPr>
            <w:r w:rsidDel="00000000" w:rsidR="00000000" w:rsidRPr="00000000">
              <w:rPr>
                <w:sz w:val="24"/>
                <w:szCs w:val="24"/>
                <w:rtl w:val="0"/>
              </w:rPr>
              <w:t xml:space="preserve">System prompts the user to save or discard changes before exiting.</w:t>
            </w:r>
          </w:p>
          <w:p w:rsidR="00000000" w:rsidDel="00000000" w:rsidP="00000000" w:rsidRDefault="00000000" w:rsidRPr="00000000" w14:paraId="0000012C">
            <w:pPr>
              <w:numPr>
                <w:ilvl w:val="0"/>
                <w:numId w:val="43"/>
              </w:numPr>
              <w:tabs>
                <w:tab w:val="left" w:leader="none" w:pos="830"/>
              </w:tabs>
              <w:spacing w:before="12" w:line="242" w:lineRule="auto"/>
              <w:ind w:left="830" w:right="330" w:hanging="361"/>
            </w:pPr>
            <w:r w:rsidDel="00000000" w:rsidR="00000000" w:rsidRPr="00000000">
              <w:rPr>
                <w:sz w:val="24"/>
                <w:szCs w:val="24"/>
                <w:rtl w:val="0"/>
              </w:rPr>
              <w:t xml:space="preserve">If the user chooses to discard, the system does not save changes and returns the user to the previous menu.</w:t>
            </w:r>
          </w:p>
          <w:p w:rsidR="00000000" w:rsidDel="00000000" w:rsidP="00000000" w:rsidRDefault="00000000" w:rsidRPr="00000000" w14:paraId="0000012D">
            <w:pPr>
              <w:numPr>
                <w:ilvl w:val="0"/>
                <w:numId w:val="43"/>
              </w:numPr>
              <w:tabs>
                <w:tab w:val="left" w:leader="none" w:pos="830"/>
              </w:tabs>
              <w:spacing w:before="18" w:line="242" w:lineRule="auto"/>
              <w:ind w:left="830" w:right="333" w:hanging="361"/>
            </w:pPr>
            <w:r w:rsidDel="00000000" w:rsidR="00000000" w:rsidRPr="00000000">
              <w:rPr>
                <w:sz w:val="24"/>
                <w:szCs w:val="24"/>
                <w:rtl w:val="0"/>
              </w:rPr>
              <w:t xml:space="preserve">If the user chooses to save, the system applies changes and then returns to the previous menu.</w:t>
            </w:r>
          </w:p>
          <w:p w:rsidR="00000000" w:rsidDel="00000000" w:rsidP="00000000" w:rsidRDefault="00000000" w:rsidRPr="00000000" w14:paraId="0000012E">
            <w:pPr>
              <w:numPr>
                <w:ilvl w:val="0"/>
                <w:numId w:val="43"/>
              </w:numPr>
              <w:tabs>
                <w:tab w:val="left" w:leader="none" w:pos="830"/>
              </w:tabs>
              <w:spacing w:before="12" w:lineRule="auto"/>
              <w:ind w:left="830" w:hanging="360"/>
            </w:pPr>
            <w:r w:rsidDel="00000000" w:rsidR="00000000" w:rsidRPr="00000000">
              <w:rPr>
                <w:sz w:val="24"/>
                <w:szCs w:val="24"/>
                <w:rtl w:val="0"/>
              </w:rPr>
              <w:t xml:space="preserve">Return to step 1.</w:t>
            </w:r>
          </w:p>
        </w:tc>
      </w:tr>
      <w:tr>
        <w:trPr>
          <w:cantSplit w:val="0"/>
          <w:trHeight w:val="1125" w:hRule="atLeast"/>
          <w:tblHeader w:val="0"/>
        </w:trPr>
        <w:tc>
          <w:tcPr/>
          <w:p w:rsidR="00000000" w:rsidDel="00000000" w:rsidP="00000000" w:rsidRDefault="00000000" w:rsidRPr="00000000" w14:paraId="0000012F">
            <w:pPr>
              <w:spacing w:before="96" w:lineRule="auto"/>
              <w:ind w:left="105" w:firstLine="0"/>
              <w:rPr>
                <w:sz w:val="24"/>
                <w:szCs w:val="24"/>
              </w:rPr>
            </w:pPr>
            <w:r w:rsidDel="00000000" w:rsidR="00000000" w:rsidRPr="00000000">
              <w:rPr>
                <w:sz w:val="24"/>
                <w:szCs w:val="24"/>
                <w:rtl w:val="0"/>
              </w:rPr>
              <w:t xml:space="preserve">Exceptions:</w:t>
            </w:r>
          </w:p>
        </w:tc>
        <w:tc>
          <w:tcPr/>
          <w:p w:rsidR="00000000" w:rsidDel="00000000" w:rsidP="00000000" w:rsidRDefault="00000000" w:rsidRPr="00000000" w14:paraId="00000130">
            <w:pPr>
              <w:spacing w:before="96" w:lineRule="auto"/>
              <w:ind w:left="110" w:firstLine="0"/>
              <w:rPr>
                <w:sz w:val="24"/>
                <w:szCs w:val="24"/>
              </w:rPr>
            </w:pPr>
            <w:r w:rsidDel="00000000" w:rsidR="00000000" w:rsidRPr="00000000">
              <w:rPr>
                <w:sz w:val="24"/>
                <w:szCs w:val="24"/>
                <w:rtl w:val="0"/>
              </w:rPr>
              <w:t xml:space="preserve">EX-S1: User not logged into their account</w:t>
            </w:r>
          </w:p>
          <w:p w:rsidR="00000000" w:rsidDel="00000000" w:rsidP="00000000" w:rsidRDefault="00000000" w:rsidRPr="00000000" w14:paraId="00000131">
            <w:pPr>
              <w:numPr>
                <w:ilvl w:val="0"/>
                <w:numId w:val="42"/>
              </w:numPr>
              <w:tabs>
                <w:tab w:val="left" w:leader="none" w:pos="709"/>
                <w:tab w:val="left" w:leader="none" w:pos="830"/>
              </w:tabs>
              <w:spacing w:before="14" w:line="242" w:lineRule="auto"/>
              <w:ind w:left="830" w:right="388" w:hanging="361"/>
            </w:pPr>
            <w:r w:rsidDel="00000000" w:rsidR="00000000" w:rsidRPr="00000000">
              <w:rPr>
                <w:sz w:val="24"/>
                <w:szCs w:val="24"/>
                <w:rtl w:val="0"/>
              </w:rPr>
              <w:t xml:space="preserve">The system prompts the user to log in by redirecting them to the login page</w:t>
            </w:r>
          </w:p>
        </w:tc>
      </w:tr>
      <w:tr>
        <w:trPr>
          <w:cantSplit w:val="0"/>
          <w:trHeight w:val="645" w:hRule="atLeast"/>
          <w:tblHeader w:val="0"/>
        </w:trPr>
        <w:tc>
          <w:tcPr/>
          <w:p w:rsidR="00000000" w:rsidDel="00000000" w:rsidP="00000000" w:rsidRDefault="00000000" w:rsidRPr="00000000" w14:paraId="00000132">
            <w:pPr>
              <w:spacing w:before="101" w:lineRule="auto"/>
              <w:ind w:left="105" w:firstLine="0"/>
              <w:rPr>
                <w:sz w:val="24"/>
                <w:szCs w:val="24"/>
              </w:rPr>
            </w:pPr>
            <w:r w:rsidDel="00000000" w:rsidR="00000000" w:rsidRPr="00000000">
              <w:rPr>
                <w:sz w:val="24"/>
                <w:szCs w:val="24"/>
                <w:rtl w:val="0"/>
              </w:rPr>
              <w:t xml:space="preserve">Includes:</w:t>
            </w:r>
          </w:p>
        </w:tc>
        <w:tc>
          <w:tcPr/>
          <w:p w:rsidR="00000000" w:rsidDel="00000000" w:rsidP="00000000" w:rsidRDefault="00000000" w:rsidRPr="00000000" w14:paraId="00000133">
            <w:pPr>
              <w:spacing w:before="101" w:lineRule="auto"/>
              <w:ind w:left="110" w:firstLine="0"/>
              <w:rPr>
                <w:sz w:val="24"/>
                <w:szCs w:val="24"/>
              </w:rPr>
            </w:pPr>
            <w:r w:rsidDel="00000000" w:rsidR="00000000" w:rsidRPr="00000000">
              <w:rPr>
                <w:sz w:val="24"/>
                <w:szCs w:val="24"/>
                <w:rtl w:val="0"/>
              </w:rPr>
              <w:t xml:space="preserve">N/A</w:t>
            </w:r>
          </w:p>
        </w:tc>
      </w:tr>
      <w:tr>
        <w:trPr>
          <w:cantSplit w:val="0"/>
          <w:trHeight w:val="900" w:hRule="atLeast"/>
          <w:tblHeader w:val="0"/>
        </w:trPr>
        <w:tc>
          <w:tcPr/>
          <w:p w:rsidR="00000000" w:rsidDel="00000000" w:rsidP="00000000" w:rsidRDefault="00000000" w:rsidRPr="00000000" w14:paraId="00000134">
            <w:pPr>
              <w:spacing w:before="96" w:line="246.99999999999994" w:lineRule="auto"/>
              <w:ind w:left="105"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135">
            <w:pPr>
              <w:spacing w:before="96" w:lineRule="auto"/>
              <w:ind w:left="110" w:firstLine="0"/>
              <w:rPr>
                <w:sz w:val="24"/>
                <w:szCs w:val="24"/>
              </w:rPr>
            </w:pPr>
            <w:r w:rsidDel="00000000" w:rsidR="00000000" w:rsidRPr="00000000">
              <w:rPr>
                <w:sz w:val="24"/>
                <w:szCs w:val="24"/>
                <w:rtl w:val="0"/>
              </w:rPr>
              <w:t xml:space="preserve">N/A</w:t>
            </w:r>
          </w:p>
        </w:tc>
      </w:tr>
      <w:tr>
        <w:trPr>
          <w:cantSplit w:val="0"/>
          <w:trHeight w:val="570" w:hRule="atLeast"/>
          <w:tblHeader w:val="0"/>
        </w:trPr>
        <w:tc>
          <w:tcPr/>
          <w:p w:rsidR="00000000" w:rsidDel="00000000" w:rsidP="00000000" w:rsidRDefault="00000000" w:rsidRPr="00000000" w14:paraId="00000136">
            <w:pPr>
              <w:spacing w:before="96" w:lineRule="auto"/>
              <w:ind w:left="105" w:firstLine="0"/>
              <w:rPr>
                <w:sz w:val="24"/>
                <w:szCs w:val="24"/>
              </w:rPr>
            </w:pPr>
            <w:r w:rsidDel="00000000" w:rsidR="00000000" w:rsidRPr="00000000">
              <w:rPr>
                <w:sz w:val="24"/>
                <w:szCs w:val="24"/>
                <w:rtl w:val="0"/>
              </w:rPr>
              <w:t xml:space="preserve">Assumptions:</w:t>
            </w:r>
          </w:p>
        </w:tc>
        <w:tc>
          <w:tcPr/>
          <w:p w:rsidR="00000000" w:rsidDel="00000000" w:rsidP="00000000" w:rsidRDefault="00000000" w:rsidRPr="00000000" w14:paraId="00000137">
            <w:pPr>
              <w:spacing w:before="96" w:lineRule="auto"/>
              <w:ind w:left="110" w:firstLine="0"/>
              <w:rPr>
                <w:sz w:val="24"/>
                <w:szCs w:val="24"/>
              </w:rPr>
            </w:pPr>
            <w:r w:rsidDel="00000000" w:rsidR="00000000" w:rsidRPr="00000000">
              <w:rPr>
                <w:sz w:val="24"/>
                <w:szCs w:val="24"/>
                <w:rtl w:val="0"/>
              </w:rPr>
              <w:t xml:space="preserve">User is able to log in</w:t>
            </w:r>
          </w:p>
        </w:tc>
      </w:tr>
      <w:tr>
        <w:trPr>
          <w:cantSplit w:val="0"/>
          <w:trHeight w:val="570" w:hRule="atLeast"/>
          <w:tblHeader w:val="0"/>
        </w:trPr>
        <w:tc>
          <w:tcPr/>
          <w:p w:rsidR="00000000" w:rsidDel="00000000" w:rsidP="00000000" w:rsidRDefault="00000000" w:rsidRPr="00000000" w14:paraId="00000138">
            <w:pPr>
              <w:spacing w:before="86" w:lineRule="auto"/>
              <w:ind w:left="105" w:firstLine="0"/>
              <w:rPr>
                <w:sz w:val="24"/>
                <w:szCs w:val="24"/>
              </w:rPr>
            </w:pPr>
            <w:r w:rsidDel="00000000" w:rsidR="00000000" w:rsidRPr="00000000">
              <w:rPr>
                <w:sz w:val="24"/>
                <w:szCs w:val="24"/>
                <w:rtl w:val="0"/>
              </w:rPr>
              <w:t xml:space="preserve">Notes &amp; Issues:</w:t>
            </w:r>
          </w:p>
        </w:tc>
        <w:tc>
          <w:tcPr/>
          <w:p w:rsidR="00000000" w:rsidDel="00000000" w:rsidP="00000000" w:rsidRDefault="00000000" w:rsidRPr="00000000" w14:paraId="00000139">
            <w:pPr>
              <w:spacing w:before="86" w:lineRule="auto"/>
              <w:ind w:left="110" w:firstLine="0"/>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3A">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b w:val="1"/>
          <w:sz w:val="20"/>
          <w:szCs w:val="20"/>
        </w:rPr>
      </w:pPr>
      <w:r w:rsidDel="00000000" w:rsidR="00000000" w:rsidRPr="00000000">
        <w:rPr>
          <w:rtl w:val="0"/>
        </w:rPr>
      </w:r>
    </w:p>
    <w:p w:rsidR="00000000" w:rsidDel="00000000" w:rsidP="00000000" w:rsidRDefault="00000000" w:rsidRPr="00000000" w14:paraId="0000013D">
      <w:pPr>
        <w:rPr>
          <w:b w:val="1"/>
          <w:sz w:val="20"/>
          <w:szCs w:val="20"/>
        </w:rPr>
      </w:pPr>
      <w:r w:rsidDel="00000000" w:rsidR="00000000" w:rsidRPr="00000000">
        <w:rPr>
          <w:rtl w:val="0"/>
        </w:rPr>
      </w:r>
    </w:p>
    <w:p w:rsidR="00000000" w:rsidDel="00000000" w:rsidP="00000000" w:rsidRDefault="00000000" w:rsidRPr="00000000" w14:paraId="0000013E">
      <w:pPr>
        <w:rPr>
          <w:b w:val="1"/>
          <w:sz w:val="20"/>
          <w:szCs w:val="20"/>
        </w:rPr>
      </w:pPr>
      <w:r w:rsidDel="00000000" w:rsidR="00000000" w:rsidRPr="00000000">
        <w:rPr>
          <w:rtl w:val="0"/>
        </w:rPr>
      </w:r>
    </w:p>
    <w:p w:rsidR="00000000" w:rsidDel="00000000" w:rsidP="00000000" w:rsidRDefault="00000000" w:rsidRPr="00000000" w14:paraId="0000013F">
      <w:pPr>
        <w:rPr>
          <w:b w:val="1"/>
          <w:sz w:val="20"/>
          <w:szCs w:val="20"/>
        </w:rPr>
      </w:pPr>
      <w:r w:rsidDel="00000000" w:rsidR="00000000" w:rsidRPr="00000000">
        <w:rPr>
          <w:rtl w:val="0"/>
        </w:rPr>
      </w:r>
    </w:p>
    <w:p w:rsidR="00000000" w:rsidDel="00000000" w:rsidP="00000000" w:rsidRDefault="00000000" w:rsidRPr="00000000" w14:paraId="00000140">
      <w:pPr>
        <w:spacing w:before="82" w:lineRule="auto"/>
        <w:rPr>
          <w:b w:val="1"/>
          <w:sz w:val="20"/>
          <w:szCs w:val="20"/>
        </w:rPr>
      </w:pPr>
      <w:r w:rsidDel="00000000" w:rsidR="00000000" w:rsidRPr="00000000">
        <w:rPr>
          <w:rtl w:val="0"/>
        </w:rPr>
      </w:r>
    </w:p>
    <w:tbl>
      <w:tblPr>
        <w:tblStyle w:val="Table12"/>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470" w:hRule="atLeast"/>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Notification</w:t>
            </w:r>
          </w:p>
        </w:tc>
      </w:tr>
      <w:tr>
        <w:trPr>
          <w:cantSplit w:val="0"/>
          <w:trHeight w:val="770" w:hRule="atLeast"/>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04/09/2024</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51">
      <w:pPr>
        <w:spacing w:after="1" w:before="51" w:lineRule="auto"/>
        <w:rPr>
          <w:b w:val="1"/>
          <w:sz w:val="20"/>
          <w:szCs w:val="20"/>
        </w:rPr>
      </w:pPr>
      <w:r w:rsidDel="00000000" w:rsidR="00000000" w:rsidRPr="00000000">
        <w:rPr>
          <w:rtl w:val="0"/>
        </w:rPr>
      </w:r>
    </w:p>
    <w:tbl>
      <w:tblPr>
        <w:tblStyle w:val="Table13"/>
        <w:tblW w:w="9364.0" w:type="dxa"/>
        <w:jc w:val="left"/>
        <w:tblInd w:w="29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2081"/>
        <w:gridCol w:w="7283"/>
        <w:tblGridChange w:id="0">
          <w:tblGrid>
            <w:gridCol w:w="2081"/>
            <w:gridCol w:w="7283"/>
          </w:tblGrid>
        </w:tblGridChange>
      </w:tblGrid>
      <w:tr>
        <w:trPr>
          <w:cantSplit w:val="0"/>
          <w:trHeight w:val="462" w:hRule="atLeast"/>
          <w:tblHeader w:val="0"/>
        </w:trPr>
        <w:tc>
          <w:tcPr>
            <w:tcBorders>
              <w:left w:color="000000" w:space="0" w:sz="12" w:val="single"/>
              <w:bottom w:color="000000" w:space="0" w:sz="12" w:val="single"/>
              <w:right w:color="000000" w:space="0" w:sz="12"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System</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9"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the user to customise notification settings within the app, deciding which events they receive notifications for, and how (e.g., via email, push notifications).</w:t>
            </w:r>
          </w:p>
        </w:tc>
      </w:tr>
      <w:tr>
        <w:trPr>
          <w:cantSplit w:val="0"/>
          <w:trHeight w:val="769"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7">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830"/>
              </w:tabs>
              <w:spacing w:after="0" w:before="90"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must be logged into their account.</w:t>
            </w:r>
          </w:p>
          <w:p w:rsidR="00000000" w:rsidDel="00000000" w:rsidP="00000000" w:rsidRDefault="00000000" w:rsidRPr="00000000" w14:paraId="00000158">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830"/>
              </w:tabs>
              <w:spacing w:after="0" w:before="15"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must have access to the notifications settings page.</w:t>
            </w:r>
          </w:p>
        </w:tc>
      </w:tr>
    </w:tbl>
    <w:p w:rsidR="00000000" w:rsidDel="00000000" w:rsidP="00000000" w:rsidRDefault="00000000" w:rsidRPr="00000000" w14:paraId="00000159">
      <w:pPr>
        <w:rPr>
          <w:sz w:val="24"/>
          <w:szCs w:val="24"/>
        </w:rPr>
        <w:sectPr>
          <w:type w:val="continuous"/>
          <w:pgSz w:h="15840" w:w="12240" w:orient="portrait"/>
          <w:pgMar w:bottom="1220" w:top="1420" w:left="1180" w:right="1280" w:header="0" w:footer="753"/>
        </w:sect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4"/>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770" w:hRule="atLeast"/>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15C">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30"/>
              </w:tabs>
              <w:spacing w:after="0" w:before="8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notification settings are updated in the system.</w:t>
            </w:r>
          </w:p>
          <w:p w:rsidR="00000000" w:rsidDel="00000000" w:rsidP="00000000" w:rsidRDefault="00000000" w:rsidRPr="00000000" w14:paraId="0000015D">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starts sending notifications based on the new settings.</w:t>
            </w:r>
          </w:p>
        </w:tc>
      </w:tr>
      <w:tr>
        <w:trPr>
          <w:cantSplit w:val="0"/>
          <w:trHeight w:val="470" w:hRule="atLeast"/>
          <w:tblHeader w:val="0"/>
        </w:trPr>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90" w:hRule="atLeast"/>
          <w:tblHeader w:val="0"/>
        </w:trPr>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times per month</w:t>
            </w:r>
          </w:p>
        </w:tc>
      </w:tr>
      <w:tr>
        <w:trPr>
          <w:cantSplit w:val="0"/>
          <w:trHeight w:val="2791" w:hRule="atLeast"/>
          <w:tblHeader w:val="0"/>
        </w:trPr>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163">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30"/>
              </w:tabs>
              <w:spacing w:after="0" w:before="91"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logs in and accesses the settings menu.</w:t>
            </w:r>
          </w:p>
          <w:p w:rsidR="00000000" w:rsidDel="00000000" w:rsidP="00000000" w:rsidRDefault="00000000" w:rsidRPr="00000000" w14:paraId="00000164">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30"/>
              </w:tabs>
              <w:spacing w:after="0" w:before="14" w:line="244" w:lineRule="auto"/>
              <w:ind w:left="830" w:right="1137"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the notification settings section in the dashboard.</w:t>
            </w:r>
          </w:p>
          <w:p w:rsidR="00000000" w:rsidDel="00000000" w:rsidP="00000000" w:rsidRDefault="00000000" w:rsidRPr="00000000" w14:paraId="00000165">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30"/>
              </w:tabs>
              <w:spacing w:after="0" w:before="12" w:line="246.99999999999994" w:lineRule="auto"/>
              <w:ind w:left="830" w:right="44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or deselects the types of notifications they wish to receive and chooses the delivery method (e.g., email, mobile push).</w:t>
            </w:r>
          </w:p>
          <w:p w:rsidR="00000000" w:rsidDel="00000000" w:rsidP="00000000" w:rsidRDefault="00000000" w:rsidRPr="00000000" w14:paraId="00000166">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saves changes. The system confirms the update.</w:t>
            </w:r>
          </w:p>
          <w:p w:rsidR="00000000" w:rsidDel="00000000" w:rsidP="00000000" w:rsidRDefault="00000000" w:rsidRPr="00000000" w14:paraId="00000167">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30"/>
              </w:tabs>
              <w:spacing w:after="0" w:before="15" w:line="242" w:lineRule="auto"/>
              <w:ind w:left="830" w:right="74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applies the new settings immediately and schedules notifications as per the user’s preferences.</w:t>
            </w:r>
          </w:p>
        </w:tc>
      </w:tr>
      <w:tr>
        <w:trPr>
          <w:cantSplit w:val="0"/>
          <w:trHeight w:val="4786" w:hRule="atLeast"/>
          <w:tblHeader w:val="0"/>
        </w:trPr>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abandons changes</w:t>
            </w:r>
          </w:p>
          <w:p w:rsidR="00000000" w:rsidDel="00000000" w:rsidP="00000000" w:rsidRDefault="00000000" w:rsidRPr="00000000" w14:paraId="0000016A">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84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notification settings, makes changes, but decides to leave the page without saving.</w:t>
            </w:r>
          </w:p>
          <w:p w:rsidR="00000000" w:rsidDel="00000000" w:rsidP="00000000" w:rsidRDefault="00000000" w:rsidRPr="00000000" w14:paraId="0000016B">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18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prompts the user to save or discard changes. If discarded, no changes are applied.</w:t>
            </w:r>
          </w:p>
          <w:p w:rsidR="00000000" w:rsidDel="00000000" w:rsidP="00000000" w:rsidRDefault="00000000" w:rsidRPr="00000000" w14:paraId="0000016C">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830"/>
              </w:tabs>
              <w:spacing w:after="0" w:before="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step 2</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AF-S2: System fails to save settings</w:t>
            </w:r>
          </w:p>
          <w:p w:rsidR="00000000" w:rsidDel="00000000" w:rsidP="00000000" w:rsidRDefault="00000000" w:rsidRPr="00000000" w14:paraId="0000016F">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s>
              <w:spacing w:after="0" w:before="20" w:line="246.99999999999994" w:lineRule="auto"/>
              <w:ind w:left="830" w:right="48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detects a technical error while trying to save the user's notification settings.</w:t>
            </w:r>
          </w:p>
          <w:p w:rsidR="00000000" w:rsidDel="00000000" w:rsidP="00000000" w:rsidRDefault="00000000" w:rsidRPr="00000000" w14:paraId="00000170">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s>
              <w:spacing w:after="0" w:before="6" w:line="242" w:lineRule="auto"/>
              <w:ind w:left="830" w:right="65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informs the user of the error and suggests trying again later</w:t>
            </w:r>
          </w:p>
          <w:p w:rsidR="00000000" w:rsidDel="00000000" w:rsidP="00000000" w:rsidRDefault="00000000" w:rsidRPr="00000000" w14:paraId="00000171">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s>
              <w:spacing w:after="0" w:before="13"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are given options to 'Retry' or 'Cancel'.</w:t>
            </w:r>
          </w:p>
          <w:p w:rsidR="00000000" w:rsidDel="00000000" w:rsidP="00000000" w:rsidRDefault="00000000" w:rsidRPr="00000000" w14:paraId="00000172">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chooses 'Retry', the system attempts to save again.</w:t>
            </w:r>
          </w:p>
          <w:p w:rsidR="00000000" w:rsidDel="00000000" w:rsidP="00000000" w:rsidRDefault="00000000" w:rsidRPr="00000000" w14:paraId="00000173">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24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chooses 'Cancel', or if the 'Retry' fails repeatedly, user will return to step 2</w:t>
            </w:r>
          </w:p>
        </w:tc>
      </w:tr>
      <w:tr>
        <w:trPr>
          <w:cantSplit w:val="0"/>
          <w:trHeight w:val="1350" w:hRule="atLeast"/>
          <w:tblHeader w:val="0"/>
        </w:trPr>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System outage or connectivity issues</w:t>
            </w:r>
          </w:p>
          <w:p w:rsidR="00000000" w:rsidDel="00000000" w:rsidP="00000000" w:rsidRDefault="00000000" w:rsidRPr="00000000" w14:paraId="00000176">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709"/>
                <w:tab w:val="left" w:leader="none" w:pos="830"/>
              </w:tabs>
              <w:spacing w:after="0" w:before="19" w:line="246.99999999999994" w:lineRule="auto"/>
              <w:ind w:left="830" w:right="29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system cannot access the database to update settings or if there is a service disruption, the user is informed of the inability to process changes at this time.</w:t>
            </w:r>
          </w:p>
        </w:tc>
      </w:tr>
      <w:tr>
        <w:trPr>
          <w:cantSplit w:val="0"/>
          <w:trHeight w:val="490" w:hRule="atLeast"/>
          <w:tblHeader w:val="0"/>
        </w:trPr>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1350" w:hRule="atLeast"/>
          <w:tblHeader w:val="0"/>
        </w:trPr>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2.00000000000003"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Considerations:</w:t>
            </w:r>
          </w:p>
          <w:p w:rsidR="00000000" w:rsidDel="00000000" w:rsidP="00000000" w:rsidRDefault="00000000" w:rsidRPr="00000000" w14:paraId="0000017B">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709"/>
                <w:tab w:val="left" w:leader="none" w:pos="830"/>
              </w:tabs>
              <w:spacing w:after="0" w:before="19" w:line="246.99999999999994" w:lineRule="auto"/>
              <w:ind w:left="830" w:right="23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changes to notification settings should be securely transmitted and stored to prevent unauthorised access or leaks of user preferences.</w:t>
            </w:r>
          </w:p>
        </w:tc>
      </w:tr>
      <w:tr>
        <w:trPr>
          <w:cantSplit w:val="0"/>
          <w:trHeight w:val="1350" w:hRule="atLeast"/>
          <w:tblHeader w:val="0"/>
        </w:trPr>
        <w:tc>
          <w:tcPr/>
          <w:p w:rsidR="00000000" w:rsidDel="00000000" w:rsidP="00000000" w:rsidRDefault="00000000" w:rsidRPr="00000000" w14:paraId="0000017C">
            <w:pPr>
              <w:spacing w:before="86" w:lineRule="auto"/>
              <w:ind w:left="105" w:firstLine="0"/>
              <w:rPr>
                <w:sz w:val="24"/>
                <w:szCs w:val="24"/>
              </w:rPr>
            </w:pPr>
            <w:r w:rsidDel="00000000" w:rsidR="00000000" w:rsidRPr="00000000">
              <w:rPr>
                <w:sz w:val="24"/>
                <w:szCs w:val="24"/>
                <w:rtl w:val="0"/>
              </w:rPr>
              <w:t xml:space="preserve">Assumptions:</w:t>
            </w:r>
          </w:p>
        </w:tc>
        <w:tc>
          <w:tcPr/>
          <w:p w:rsidR="00000000" w:rsidDel="00000000" w:rsidP="00000000" w:rsidRDefault="00000000" w:rsidRPr="00000000" w14:paraId="0000017D">
            <w:pPr>
              <w:spacing w:before="86" w:lineRule="auto"/>
              <w:ind w:left="110" w:firstLine="0"/>
              <w:rPr>
                <w:sz w:val="24"/>
                <w:szCs w:val="24"/>
              </w:rPr>
            </w:pPr>
            <w:r w:rsidDel="00000000" w:rsidR="00000000" w:rsidRPr="00000000">
              <w:rPr>
                <w:sz w:val="24"/>
                <w:szCs w:val="24"/>
                <w:rtl w:val="0"/>
              </w:rPr>
              <w:t xml:space="preserve">Stable Internet Connection:</w:t>
            </w:r>
          </w:p>
          <w:p w:rsidR="00000000" w:rsidDel="00000000" w:rsidP="00000000" w:rsidRDefault="00000000" w:rsidRPr="00000000" w14:paraId="0000017E">
            <w:pPr>
              <w:spacing w:before="14" w:line="244" w:lineRule="auto"/>
              <w:ind w:left="830" w:right="355" w:hanging="361"/>
              <w:rPr>
                <w:sz w:val="24"/>
                <w:szCs w:val="24"/>
              </w:rPr>
            </w:pPr>
            <w:r w:rsidDel="00000000" w:rsidR="00000000" w:rsidRPr="00000000">
              <w:rPr>
                <w:sz w:val="24"/>
                <w:szCs w:val="24"/>
                <w:rtl w:val="0"/>
              </w:rPr>
              <w:t xml:space="preserve">1. Assumes that users have a stable internet connection to access and modify notification settings without interruptions.</w:t>
            </w:r>
          </w:p>
        </w:tc>
      </w:tr>
      <w:tr>
        <w:trPr>
          <w:cantSplit w:val="0"/>
          <w:trHeight w:val="1350" w:hRule="atLeast"/>
          <w:tblHeader w:val="0"/>
        </w:trPr>
        <w:tc>
          <w:tcPr/>
          <w:p w:rsidR="00000000" w:rsidDel="00000000" w:rsidP="00000000" w:rsidRDefault="00000000" w:rsidRPr="00000000" w14:paraId="0000017F">
            <w:pPr>
              <w:spacing w:before="91" w:lineRule="auto"/>
              <w:ind w:left="105" w:firstLine="0"/>
              <w:rPr>
                <w:sz w:val="24"/>
                <w:szCs w:val="24"/>
              </w:rPr>
            </w:pPr>
            <w:r w:rsidDel="00000000" w:rsidR="00000000" w:rsidRPr="00000000">
              <w:rPr>
                <w:sz w:val="24"/>
                <w:szCs w:val="24"/>
                <w:rtl w:val="0"/>
              </w:rPr>
              <w:t xml:space="preserve">Notes &amp; Issues:</w:t>
            </w:r>
          </w:p>
        </w:tc>
        <w:tc>
          <w:tcPr/>
          <w:p w:rsidR="00000000" w:rsidDel="00000000" w:rsidP="00000000" w:rsidRDefault="00000000" w:rsidRPr="00000000" w14:paraId="00000180">
            <w:pPr>
              <w:spacing w:before="91" w:lineRule="auto"/>
              <w:ind w:left="110" w:firstLine="0"/>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81">
      <w:pPr>
        <w:spacing w:line="246.99999999999994" w:lineRule="auto"/>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b w:val="1"/>
          <w:sz w:val="20"/>
          <w:szCs w:val="20"/>
        </w:rPr>
      </w:pPr>
      <w:r w:rsidDel="00000000" w:rsidR="00000000" w:rsidRPr="00000000">
        <w:rPr>
          <w:rtl w:val="0"/>
        </w:rPr>
      </w:r>
    </w:p>
    <w:p w:rsidR="00000000" w:rsidDel="00000000" w:rsidP="00000000" w:rsidRDefault="00000000" w:rsidRPr="00000000" w14:paraId="00000184">
      <w:pPr>
        <w:rPr>
          <w:b w:val="1"/>
          <w:sz w:val="20"/>
          <w:szCs w:val="20"/>
        </w:rPr>
      </w:pPr>
      <w:r w:rsidDel="00000000" w:rsidR="00000000" w:rsidRPr="00000000">
        <w:rPr>
          <w:rtl w:val="0"/>
        </w:rPr>
      </w:r>
    </w:p>
    <w:p w:rsidR="00000000" w:rsidDel="00000000" w:rsidP="00000000" w:rsidRDefault="00000000" w:rsidRPr="00000000" w14:paraId="00000185">
      <w:pPr>
        <w:rPr>
          <w:b w:val="1"/>
          <w:sz w:val="20"/>
          <w:szCs w:val="20"/>
        </w:rPr>
      </w:pPr>
      <w:r w:rsidDel="00000000" w:rsidR="00000000" w:rsidRPr="00000000">
        <w:rPr>
          <w:rtl w:val="0"/>
        </w:rPr>
      </w:r>
    </w:p>
    <w:p w:rsidR="00000000" w:rsidDel="00000000" w:rsidP="00000000" w:rsidRDefault="00000000" w:rsidRPr="00000000" w14:paraId="00000186">
      <w:pPr>
        <w:rPr>
          <w:b w:val="1"/>
          <w:sz w:val="20"/>
          <w:szCs w:val="20"/>
        </w:rPr>
      </w:pPr>
      <w:r w:rsidDel="00000000" w:rsidR="00000000" w:rsidRPr="00000000">
        <w:rPr>
          <w:rtl w:val="0"/>
        </w:rPr>
      </w:r>
    </w:p>
    <w:p w:rsidR="00000000" w:rsidDel="00000000" w:rsidP="00000000" w:rsidRDefault="00000000" w:rsidRPr="00000000" w14:paraId="00000187">
      <w:pPr>
        <w:rPr>
          <w:b w:val="1"/>
          <w:sz w:val="20"/>
          <w:szCs w:val="20"/>
        </w:rPr>
      </w:pPr>
      <w:r w:rsidDel="00000000" w:rsidR="00000000" w:rsidRPr="00000000">
        <w:rPr>
          <w:rtl w:val="0"/>
        </w:rPr>
      </w:r>
    </w:p>
    <w:p w:rsidR="00000000" w:rsidDel="00000000" w:rsidP="00000000" w:rsidRDefault="00000000" w:rsidRPr="00000000" w14:paraId="00000188">
      <w:pPr>
        <w:rPr>
          <w:b w:val="1"/>
          <w:sz w:val="20"/>
          <w:szCs w:val="20"/>
        </w:rPr>
      </w:pPr>
      <w:r w:rsidDel="00000000" w:rsidR="00000000" w:rsidRPr="00000000">
        <w:rPr>
          <w:rtl w:val="0"/>
        </w:rPr>
      </w:r>
    </w:p>
    <w:p w:rsidR="00000000" w:rsidDel="00000000" w:rsidP="00000000" w:rsidRDefault="00000000" w:rsidRPr="00000000" w14:paraId="00000189">
      <w:pPr>
        <w:spacing w:after="1" w:before="181" w:lineRule="auto"/>
        <w:rPr>
          <w:b w:val="1"/>
          <w:sz w:val="20"/>
          <w:szCs w:val="20"/>
        </w:rPr>
      </w:pPr>
      <w:r w:rsidDel="00000000" w:rsidR="00000000" w:rsidRPr="00000000">
        <w:rPr>
          <w:rtl w:val="0"/>
        </w:rPr>
      </w:r>
    </w:p>
    <w:tbl>
      <w:tblPr>
        <w:tblStyle w:val="Table15"/>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490" w:hRule="atLeast"/>
          <w:tblHeader w:val="0"/>
        </w:trPr>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Management</w:t>
            </w:r>
          </w:p>
        </w:tc>
      </w:tr>
      <w:tr>
        <w:trPr>
          <w:cantSplit w:val="0"/>
          <w:trHeight w:val="770" w:hRule="atLeast"/>
          <w:tblHeader w:val="0"/>
        </w:trPr>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Chong Zhi Hen</w:t>
            </w:r>
          </w:p>
        </w:tc>
      </w:tr>
      <w:tr>
        <w:trPr>
          <w:cantSplit w:val="0"/>
          <w:trHeight w:val="765"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04/09/2024</w:t>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06/11//2024</w:t>
            </w:r>
          </w:p>
        </w:tc>
      </w:tr>
    </w:tbl>
    <w:p w:rsidR="00000000" w:rsidDel="00000000" w:rsidP="00000000" w:rsidRDefault="00000000" w:rsidRPr="00000000" w14:paraId="0000019A">
      <w:pPr>
        <w:spacing w:after="1" w:before="50" w:lineRule="auto"/>
        <w:rPr>
          <w:b w:val="1"/>
          <w:sz w:val="20"/>
          <w:szCs w:val="20"/>
        </w:rPr>
      </w:pPr>
      <w:r w:rsidDel="00000000" w:rsidR="00000000" w:rsidRPr="00000000">
        <w:rPr>
          <w:rtl w:val="0"/>
        </w:rPr>
      </w:r>
    </w:p>
    <w:tbl>
      <w:tblPr>
        <w:tblStyle w:val="Table16"/>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90" w:hRule="atLeast"/>
          <w:tblHeader w:val="0"/>
        </w:trPr>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r>
      <w:tr>
        <w:trPr>
          <w:cantSplit w:val="0"/>
          <w:trHeight w:val="1050" w:hRule="atLeast"/>
          <w:tblHeader w:val="0"/>
        </w:trPr>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0" w:right="2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is for users to manage their devices. Users will be able to see which appliances they have added, average power consumption and duration of use.</w:t>
            </w:r>
          </w:p>
        </w:tc>
      </w:tr>
      <w:tr>
        <w:trPr>
          <w:cantSplit w:val="0"/>
          <w:trHeight w:val="490" w:hRule="atLeast"/>
          <w:tblHeader w:val="0"/>
        </w:trPr>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4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has logged in and pressed on manage my devices</w:t>
            </w:r>
          </w:p>
        </w:tc>
      </w:tr>
      <w:tr>
        <w:trPr>
          <w:cantSplit w:val="0"/>
          <w:trHeight w:val="490" w:hRule="atLeast"/>
          <w:tblHeader w:val="0"/>
        </w:trPr>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4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can see, edit, add and remove the devices</w:t>
            </w:r>
          </w:p>
        </w:tc>
      </w:tr>
      <w:tr>
        <w:trPr>
          <w:cantSplit w:val="0"/>
          <w:trHeight w:val="469" w:hRule="atLeast"/>
          <w:tblHeader w:val="0"/>
        </w:trPr>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90" w:hRule="atLeast"/>
          <w:tblHeader w:val="0"/>
        </w:trPr>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times per month</w:t>
            </w:r>
          </w:p>
        </w:tc>
      </w:tr>
      <w:tr>
        <w:trPr>
          <w:cantSplit w:val="0"/>
          <w:trHeight w:val="1630" w:hRule="atLeast"/>
          <w:tblHeader w:val="0"/>
        </w:trPr>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1A8">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830"/>
              </w:tabs>
              <w:spacing w:after="0" w:before="9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press on manage my devices</w:t>
            </w:r>
          </w:p>
          <w:p w:rsidR="00000000" w:rsidDel="00000000" w:rsidP="00000000" w:rsidRDefault="00000000" w:rsidRPr="00000000" w14:paraId="000001A9">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830"/>
              </w:tabs>
              <w:spacing w:after="0" w:before="14" w:line="242" w:lineRule="auto"/>
              <w:ind w:left="830" w:right="48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able to view the list of devices, along with the power usage and duration</w:t>
            </w:r>
          </w:p>
          <w:p w:rsidR="00000000" w:rsidDel="00000000" w:rsidP="00000000" w:rsidRDefault="00000000" w:rsidRPr="00000000" w14:paraId="000001AA">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830"/>
              </w:tabs>
              <w:spacing w:after="0" w:before="13"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can see more of list by scrolling up and down</w:t>
            </w:r>
          </w:p>
          <w:p w:rsidR="00000000" w:rsidDel="00000000" w:rsidP="00000000" w:rsidRDefault="00000000" w:rsidRPr="00000000" w14:paraId="000001AB">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can use back or press on dashboard to go back to dashboard</w:t>
            </w:r>
          </w:p>
        </w:tc>
      </w:tr>
      <w:tr>
        <w:trPr>
          <w:cantSplit w:val="0"/>
          <w:trHeight w:val="770" w:hRule="atLeast"/>
          <w:tblHeader w:val="0"/>
        </w:trPr>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want to edit a device power usage</w:t>
            </w:r>
          </w:p>
          <w:p w:rsidR="00000000" w:rsidDel="00000000" w:rsidP="00000000" w:rsidRDefault="00000000" w:rsidRPr="00000000" w14:paraId="000001AE">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770"/>
              </w:tabs>
              <w:spacing w:after="0" w:before="14" w:line="240" w:lineRule="auto"/>
              <w:ind w:left="770" w:right="0" w:hanging="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press on manage my devices</w:t>
            </w:r>
          </w:p>
          <w:p w:rsidR="00000000" w:rsidDel="00000000" w:rsidP="00000000" w:rsidRDefault="00000000" w:rsidRPr="00000000" w14:paraId="000001AF">
            <w:pPr>
              <w:numPr>
                <w:ilvl w:val="0"/>
                <w:numId w:val="32"/>
              </w:numPr>
              <w:tabs>
                <w:tab w:val="left" w:leader="none" w:pos="830"/>
              </w:tabs>
              <w:spacing w:before="86" w:line="246.99999999999994" w:lineRule="auto"/>
              <w:ind w:left="770" w:right="483" w:hanging="301"/>
            </w:pPr>
            <w:r w:rsidDel="00000000" w:rsidR="00000000" w:rsidRPr="00000000">
              <w:rPr>
                <w:sz w:val="24"/>
                <w:szCs w:val="24"/>
                <w:rtl w:val="0"/>
              </w:rPr>
              <w:t xml:space="preserve">They are able to view the list of devices, along with the power usage and duration</w:t>
            </w:r>
          </w:p>
          <w:p w:rsidR="00000000" w:rsidDel="00000000" w:rsidP="00000000" w:rsidRDefault="00000000" w:rsidRPr="00000000" w14:paraId="000001B0">
            <w:pPr>
              <w:numPr>
                <w:ilvl w:val="0"/>
                <w:numId w:val="32"/>
              </w:numPr>
              <w:tabs>
                <w:tab w:val="left" w:leader="none" w:pos="830"/>
              </w:tabs>
              <w:spacing w:before="7" w:lineRule="auto"/>
              <w:ind w:left="770" w:hanging="301"/>
            </w:pPr>
            <w:r w:rsidDel="00000000" w:rsidR="00000000" w:rsidRPr="00000000">
              <w:rPr>
                <w:sz w:val="24"/>
                <w:szCs w:val="24"/>
                <w:rtl w:val="0"/>
              </w:rPr>
              <w:t xml:space="preserve">They can see more of list by scrolling up and down</w:t>
            </w:r>
          </w:p>
          <w:p w:rsidR="00000000" w:rsidDel="00000000" w:rsidP="00000000" w:rsidRDefault="00000000" w:rsidRPr="00000000" w14:paraId="000001B1">
            <w:pPr>
              <w:numPr>
                <w:ilvl w:val="0"/>
                <w:numId w:val="32"/>
              </w:numPr>
              <w:tabs>
                <w:tab w:val="left" w:leader="none" w:pos="830"/>
              </w:tabs>
              <w:spacing w:before="96" w:line="242" w:lineRule="auto"/>
              <w:ind w:left="770" w:hanging="301"/>
            </w:pPr>
            <w:r w:rsidDel="00000000" w:rsidR="00000000" w:rsidRPr="00000000">
              <w:rPr>
                <w:sz w:val="24"/>
                <w:szCs w:val="24"/>
                <w:rtl w:val="0"/>
              </w:rPr>
              <w:t xml:space="preserve">When they want to edit the power usage of a device, they press edit.</w:t>
            </w:r>
          </w:p>
          <w:p w:rsidR="00000000" w:rsidDel="00000000" w:rsidP="00000000" w:rsidRDefault="00000000" w:rsidRPr="00000000" w14:paraId="000001B2">
            <w:pPr>
              <w:numPr>
                <w:ilvl w:val="0"/>
                <w:numId w:val="32"/>
              </w:numPr>
              <w:tabs>
                <w:tab w:val="left" w:leader="none" w:pos="830"/>
              </w:tabs>
              <w:spacing w:before="96" w:line="242" w:lineRule="auto"/>
              <w:ind w:left="770" w:hanging="301"/>
            </w:pPr>
            <w:r w:rsidDel="00000000" w:rsidR="00000000" w:rsidRPr="00000000">
              <w:rPr>
                <w:sz w:val="24"/>
                <w:szCs w:val="24"/>
                <w:rtl w:val="0"/>
              </w:rPr>
              <w:t xml:space="preserve">They will be moved to a menu where they can change the Name, Power Usage, duration(hours) and duration(minutes)</w:t>
            </w:r>
          </w:p>
          <w:p w:rsidR="00000000" w:rsidDel="00000000" w:rsidP="00000000" w:rsidRDefault="00000000" w:rsidRPr="00000000" w14:paraId="000001B3">
            <w:pPr>
              <w:numPr>
                <w:ilvl w:val="0"/>
                <w:numId w:val="32"/>
              </w:numPr>
              <w:tabs>
                <w:tab w:val="left" w:leader="none" w:pos="830"/>
              </w:tabs>
              <w:spacing w:before="14" w:line="242" w:lineRule="auto"/>
              <w:ind w:left="770" w:right="102" w:hanging="301"/>
            </w:pPr>
            <w:r w:rsidDel="00000000" w:rsidR="00000000" w:rsidRPr="00000000">
              <w:rPr>
                <w:sz w:val="24"/>
                <w:szCs w:val="24"/>
                <w:rtl w:val="0"/>
              </w:rPr>
              <w:t xml:space="preserve">When they are okay with it they can press the save device.</w:t>
            </w:r>
          </w:p>
          <w:p w:rsidR="00000000" w:rsidDel="00000000" w:rsidP="00000000" w:rsidRDefault="00000000" w:rsidRPr="00000000" w14:paraId="000001B4">
            <w:pPr>
              <w:numPr>
                <w:ilvl w:val="0"/>
                <w:numId w:val="32"/>
              </w:numPr>
              <w:tabs>
                <w:tab w:val="left" w:leader="none" w:pos="830"/>
              </w:tabs>
              <w:spacing w:before="96" w:line="242" w:lineRule="auto"/>
              <w:ind w:left="770" w:right="102" w:hanging="301"/>
            </w:pPr>
            <w:r w:rsidDel="00000000" w:rsidR="00000000" w:rsidRPr="00000000">
              <w:rPr>
                <w:sz w:val="24"/>
                <w:szCs w:val="24"/>
                <w:rtl w:val="0"/>
              </w:rPr>
              <w:t xml:space="preserve">They can use back or press on dashboard to go back to dashboard</w:t>
            </w:r>
          </w:p>
          <w:p w:rsidR="00000000" w:rsidDel="00000000" w:rsidP="00000000" w:rsidRDefault="00000000" w:rsidRPr="00000000" w14:paraId="000001B5">
            <w:pPr>
              <w:spacing w:before="23" w:lineRule="auto"/>
              <w:rPr>
                <w:b w:val="1"/>
                <w:sz w:val="24"/>
                <w:szCs w:val="24"/>
              </w:rPr>
            </w:pPr>
            <w:r w:rsidDel="00000000" w:rsidR="00000000" w:rsidRPr="00000000">
              <w:rPr>
                <w:rtl w:val="0"/>
              </w:rPr>
            </w:r>
          </w:p>
          <w:p w:rsidR="00000000" w:rsidDel="00000000" w:rsidP="00000000" w:rsidRDefault="00000000" w:rsidRPr="00000000" w14:paraId="000001B6">
            <w:pPr>
              <w:widowControl w:val="1"/>
              <w:ind w:left="110" w:firstLine="0"/>
              <w:rPr>
                <w:sz w:val="24"/>
                <w:szCs w:val="24"/>
              </w:rPr>
            </w:pPr>
            <w:r w:rsidDel="00000000" w:rsidR="00000000" w:rsidRPr="00000000">
              <w:rPr>
                <w:sz w:val="24"/>
                <w:szCs w:val="24"/>
                <w:rtl w:val="0"/>
              </w:rPr>
              <w:t xml:space="preserve">AF-S2: User want to discard while editing</w:t>
            </w:r>
          </w:p>
          <w:p w:rsidR="00000000" w:rsidDel="00000000" w:rsidP="00000000" w:rsidRDefault="00000000" w:rsidRPr="00000000" w14:paraId="000001B7">
            <w:pPr>
              <w:widowControl w:val="1"/>
              <w:numPr>
                <w:ilvl w:val="0"/>
                <w:numId w:val="69"/>
              </w:numPr>
              <w:spacing w:before="14" w:lineRule="auto"/>
              <w:ind w:left="720" w:hanging="360"/>
              <w:rPr>
                <w:sz w:val="24"/>
                <w:szCs w:val="24"/>
              </w:rPr>
            </w:pPr>
            <w:r w:rsidDel="00000000" w:rsidR="00000000" w:rsidRPr="00000000">
              <w:rPr>
                <w:sz w:val="24"/>
                <w:szCs w:val="24"/>
                <w:rtl w:val="0"/>
              </w:rPr>
              <w:t xml:space="preserve">User press on manage my devices</w:t>
            </w:r>
          </w:p>
          <w:p w:rsidR="00000000" w:rsidDel="00000000" w:rsidP="00000000" w:rsidRDefault="00000000" w:rsidRPr="00000000" w14:paraId="000001B8">
            <w:pPr>
              <w:widowControl w:val="1"/>
              <w:numPr>
                <w:ilvl w:val="0"/>
                <w:numId w:val="69"/>
              </w:numPr>
              <w:spacing w:before="14" w:lineRule="auto"/>
              <w:ind w:left="720" w:hanging="360"/>
              <w:rPr>
                <w:sz w:val="24"/>
                <w:szCs w:val="24"/>
              </w:rPr>
            </w:pPr>
            <w:r w:rsidDel="00000000" w:rsidR="00000000" w:rsidRPr="00000000">
              <w:rPr>
                <w:sz w:val="24"/>
                <w:szCs w:val="24"/>
                <w:rtl w:val="0"/>
              </w:rPr>
              <w:t xml:space="preserve">They are able to view the list of devices, along with the power usage and duration</w:t>
            </w:r>
          </w:p>
          <w:p w:rsidR="00000000" w:rsidDel="00000000" w:rsidP="00000000" w:rsidRDefault="00000000" w:rsidRPr="00000000" w14:paraId="000001B9">
            <w:pPr>
              <w:widowControl w:val="1"/>
              <w:numPr>
                <w:ilvl w:val="0"/>
                <w:numId w:val="69"/>
              </w:numPr>
              <w:spacing w:before="14" w:lineRule="auto"/>
              <w:ind w:left="720" w:hanging="360"/>
              <w:rPr>
                <w:sz w:val="24"/>
                <w:szCs w:val="24"/>
              </w:rPr>
            </w:pPr>
            <w:r w:rsidDel="00000000" w:rsidR="00000000" w:rsidRPr="00000000">
              <w:rPr>
                <w:sz w:val="24"/>
                <w:szCs w:val="24"/>
                <w:rtl w:val="0"/>
              </w:rPr>
              <w:t xml:space="preserve">They can see more of list by scrolling up and down</w:t>
            </w:r>
          </w:p>
          <w:p w:rsidR="00000000" w:rsidDel="00000000" w:rsidP="00000000" w:rsidRDefault="00000000" w:rsidRPr="00000000" w14:paraId="000001BA">
            <w:pPr>
              <w:widowControl w:val="1"/>
              <w:numPr>
                <w:ilvl w:val="0"/>
                <w:numId w:val="69"/>
              </w:numPr>
              <w:spacing w:before="14" w:lineRule="auto"/>
              <w:ind w:left="720" w:hanging="360"/>
              <w:rPr>
                <w:sz w:val="24"/>
                <w:szCs w:val="24"/>
              </w:rPr>
            </w:pPr>
            <w:r w:rsidDel="00000000" w:rsidR="00000000" w:rsidRPr="00000000">
              <w:rPr>
                <w:sz w:val="24"/>
                <w:szCs w:val="24"/>
                <w:rtl w:val="0"/>
              </w:rPr>
              <w:t xml:space="preserve">When they want to edit the power usage of a device, they press edit.</w:t>
            </w:r>
          </w:p>
          <w:p w:rsidR="00000000" w:rsidDel="00000000" w:rsidP="00000000" w:rsidRDefault="00000000" w:rsidRPr="00000000" w14:paraId="000001BB">
            <w:pPr>
              <w:widowControl w:val="1"/>
              <w:numPr>
                <w:ilvl w:val="0"/>
                <w:numId w:val="69"/>
              </w:numPr>
              <w:spacing w:before="14" w:lineRule="auto"/>
              <w:ind w:left="720" w:hanging="360"/>
              <w:rPr>
                <w:sz w:val="24"/>
                <w:szCs w:val="24"/>
              </w:rPr>
            </w:pPr>
            <w:r w:rsidDel="00000000" w:rsidR="00000000" w:rsidRPr="00000000">
              <w:rPr>
                <w:sz w:val="24"/>
                <w:szCs w:val="24"/>
                <w:rtl w:val="0"/>
              </w:rPr>
              <w:t xml:space="preserve">They will be moved to a menu where they can change the Name, Power Usage, duration(hours) and duration(minutes)</w:t>
            </w:r>
          </w:p>
          <w:p w:rsidR="00000000" w:rsidDel="00000000" w:rsidP="00000000" w:rsidRDefault="00000000" w:rsidRPr="00000000" w14:paraId="000001BC">
            <w:pPr>
              <w:widowControl w:val="1"/>
              <w:numPr>
                <w:ilvl w:val="0"/>
                <w:numId w:val="69"/>
              </w:numPr>
              <w:spacing w:before="14" w:lineRule="auto"/>
              <w:ind w:left="720" w:hanging="360"/>
              <w:rPr>
                <w:sz w:val="24"/>
                <w:szCs w:val="24"/>
              </w:rPr>
            </w:pPr>
            <w:r w:rsidDel="00000000" w:rsidR="00000000" w:rsidRPr="00000000">
              <w:rPr>
                <w:sz w:val="24"/>
                <w:szCs w:val="24"/>
                <w:rtl w:val="0"/>
              </w:rPr>
              <w:t xml:space="preserve">The user can use back or press on the Discard option.</w:t>
            </w:r>
          </w:p>
          <w:p w:rsidR="00000000" w:rsidDel="00000000" w:rsidP="00000000" w:rsidRDefault="00000000" w:rsidRPr="00000000" w14:paraId="000001BD">
            <w:pPr>
              <w:widowControl w:val="1"/>
              <w:numPr>
                <w:ilvl w:val="0"/>
                <w:numId w:val="69"/>
              </w:numPr>
              <w:spacing w:before="14" w:lineRule="auto"/>
              <w:ind w:left="720" w:hanging="360"/>
              <w:rPr>
                <w:sz w:val="24"/>
                <w:szCs w:val="24"/>
              </w:rPr>
            </w:pPr>
            <w:r w:rsidDel="00000000" w:rsidR="00000000" w:rsidRPr="00000000">
              <w:rPr>
                <w:sz w:val="24"/>
                <w:szCs w:val="24"/>
                <w:rtl w:val="0"/>
              </w:rPr>
              <w:t xml:space="preserve">They can use back or press on dashboard to go back to dashboard</w:t>
            </w:r>
          </w:p>
        </w:tc>
      </w:tr>
      <w:tr>
        <w:trPr>
          <w:cantSplit w:val="0"/>
          <w:trHeight w:val="770" w:hRule="atLeast"/>
          <w:tblHeader w:val="0"/>
        </w:trPr>
        <w:tc>
          <w:tcPr/>
          <w:p w:rsidR="00000000" w:rsidDel="00000000" w:rsidP="00000000" w:rsidRDefault="00000000" w:rsidRPr="00000000" w14:paraId="000001BE">
            <w:pPr>
              <w:spacing w:before="91" w:lineRule="auto"/>
              <w:ind w:left="105" w:firstLine="0"/>
              <w:rPr>
                <w:sz w:val="24"/>
                <w:szCs w:val="24"/>
              </w:rPr>
            </w:pPr>
            <w:r w:rsidDel="00000000" w:rsidR="00000000" w:rsidRPr="00000000">
              <w:rPr>
                <w:sz w:val="24"/>
                <w:szCs w:val="24"/>
                <w:rtl w:val="0"/>
              </w:rPr>
              <w:t xml:space="preserve">Exceptions:</w:t>
            </w:r>
          </w:p>
        </w:tc>
        <w:tc>
          <w:tcPr/>
          <w:p w:rsidR="00000000" w:rsidDel="00000000" w:rsidP="00000000" w:rsidRDefault="00000000" w:rsidRPr="00000000" w14:paraId="000001BF">
            <w:pPr>
              <w:spacing w:before="91" w:lineRule="auto"/>
              <w:ind w:left="110" w:firstLine="0"/>
              <w:rPr>
                <w:sz w:val="24"/>
                <w:szCs w:val="24"/>
              </w:rPr>
            </w:pPr>
            <w:r w:rsidDel="00000000" w:rsidR="00000000" w:rsidRPr="00000000">
              <w:rPr>
                <w:sz w:val="24"/>
                <w:szCs w:val="24"/>
                <w:rtl w:val="0"/>
              </w:rPr>
              <w:t xml:space="preserve">EX-S1: Missing value</w:t>
            </w:r>
          </w:p>
          <w:p w:rsidR="00000000" w:rsidDel="00000000" w:rsidP="00000000" w:rsidRDefault="00000000" w:rsidRPr="00000000" w14:paraId="000001C0">
            <w:pPr>
              <w:numPr>
                <w:ilvl w:val="0"/>
                <w:numId w:val="31"/>
              </w:numPr>
              <w:tabs>
                <w:tab w:val="left" w:leader="none" w:pos="764"/>
                <w:tab w:val="left" w:leader="none" w:pos="830"/>
              </w:tabs>
              <w:spacing w:before="14" w:line="242" w:lineRule="auto"/>
              <w:ind w:left="830" w:right="427" w:hanging="361"/>
            </w:pPr>
            <w:r w:rsidDel="00000000" w:rsidR="00000000" w:rsidRPr="00000000">
              <w:rPr>
                <w:sz w:val="24"/>
                <w:szCs w:val="24"/>
                <w:rtl w:val="0"/>
              </w:rPr>
              <w:t xml:space="preserve">If the user tries to press save when there is missing value it will warn the user and stop the user from saving.</w:t>
            </w:r>
          </w:p>
        </w:tc>
      </w:tr>
      <w:tr>
        <w:trPr>
          <w:cantSplit w:val="0"/>
          <w:trHeight w:val="770" w:hRule="atLeast"/>
          <w:tblHeader w:val="0"/>
        </w:trPr>
        <w:tc>
          <w:tcPr/>
          <w:p w:rsidR="00000000" w:rsidDel="00000000" w:rsidP="00000000" w:rsidRDefault="00000000" w:rsidRPr="00000000" w14:paraId="000001C1">
            <w:pPr>
              <w:spacing w:before="101" w:lineRule="auto"/>
              <w:ind w:left="105" w:firstLine="0"/>
              <w:rPr>
                <w:sz w:val="24"/>
                <w:szCs w:val="24"/>
              </w:rPr>
            </w:pPr>
            <w:r w:rsidDel="00000000" w:rsidR="00000000" w:rsidRPr="00000000">
              <w:rPr>
                <w:sz w:val="24"/>
                <w:szCs w:val="24"/>
                <w:rtl w:val="0"/>
              </w:rPr>
              <w:t xml:space="preserve">Includes:</w:t>
            </w:r>
          </w:p>
        </w:tc>
        <w:tc>
          <w:tcPr/>
          <w:p w:rsidR="00000000" w:rsidDel="00000000" w:rsidP="00000000" w:rsidRDefault="00000000" w:rsidRPr="00000000" w14:paraId="000001C2">
            <w:pPr>
              <w:spacing w:before="101" w:lineRule="auto"/>
              <w:ind w:left="110" w:firstLine="0"/>
              <w:rPr>
                <w:sz w:val="24"/>
                <w:szCs w:val="24"/>
              </w:rPr>
            </w:pPr>
            <w:r w:rsidDel="00000000" w:rsidR="00000000" w:rsidRPr="00000000">
              <w:rPr>
                <w:sz w:val="24"/>
                <w:szCs w:val="24"/>
                <w:rtl w:val="0"/>
              </w:rPr>
              <w:t xml:space="preserve">Adding New Device, Electrical Consumption Calculation</w:t>
            </w:r>
          </w:p>
        </w:tc>
      </w:tr>
      <w:tr>
        <w:trPr>
          <w:cantSplit w:val="0"/>
          <w:trHeight w:val="770" w:hRule="atLeast"/>
          <w:tblHeader w:val="0"/>
        </w:trPr>
        <w:tc>
          <w:tcPr/>
          <w:p w:rsidR="00000000" w:rsidDel="00000000" w:rsidP="00000000" w:rsidRDefault="00000000" w:rsidRPr="00000000" w14:paraId="000001C3">
            <w:pPr>
              <w:spacing w:before="91" w:line="246.99999999999994" w:lineRule="auto"/>
              <w:ind w:left="105"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1C4">
            <w:pPr>
              <w:spacing w:before="91" w:lineRule="auto"/>
              <w:ind w:left="110" w:firstLine="0"/>
              <w:rPr>
                <w:sz w:val="24"/>
                <w:szCs w:val="24"/>
              </w:rPr>
            </w:pPr>
            <w:r w:rsidDel="00000000" w:rsidR="00000000" w:rsidRPr="00000000">
              <w:rPr>
                <w:sz w:val="24"/>
                <w:szCs w:val="24"/>
                <w:rtl w:val="0"/>
              </w:rPr>
              <w:t xml:space="preserve">Default power usage value</w:t>
            </w:r>
          </w:p>
          <w:p w:rsidR="00000000" w:rsidDel="00000000" w:rsidP="00000000" w:rsidRDefault="00000000" w:rsidRPr="00000000" w14:paraId="000001C5">
            <w:pPr>
              <w:numPr>
                <w:ilvl w:val="0"/>
                <w:numId w:val="30"/>
              </w:numPr>
              <w:tabs>
                <w:tab w:val="left" w:leader="none" w:pos="764"/>
                <w:tab w:val="left" w:leader="none" w:pos="830"/>
              </w:tabs>
              <w:spacing w:before="14" w:line="246.99999999999994" w:lineRule="auto"/>
              <w:ind w:left="830" w:right="322" w:hanging="361"/>
            </w:pPr>
            <w:r w:rsidDel="00000000" w:rsidR="00000000" w:rsidRPr="00000000">
              <w:rPr>
                <w:sz w:val="24"/>
                <w:szCs w:val="24"/>
                <w:rtl w:val="0"/>
              </w:rPr>
              <w:t xml:space="preserve">There should be a button for user to return a device power usage to the default value</w:t>
            </w:r>
          </w:p>
        </w:tc>
      </w:tr>
      <w:tr>
        <w:trPr>
          <w:cantSplit w:val="0"/>
          <w:trHeight w:val="770" w:hRule="atLeast"/>
          <w:tblHeader w:val="0"/>
        </w:trPr>
        <w:tc>
          <w:tcPr/>
          <w:p w:rsidR="00000000" w:rsidDel="00000000" w:rsidP="00000000" w:rsidRDefault="00000000" w:rsidRPr="00000000" w14:paraId="000001C6">
            <w:pPr>
              <w:spacing w:before="101" w:lineRule="auto"/>
              <w:ind w:left="105" w:firstLine="0"/>
              <w:rPr>
                <w:sz w:val="24"/>
                <w:szCs w:val="24"/>
              </w:rPr>
            </w:pPr>
            <w:r w:rsidDel="00000000" w:rsidR="00000000" w:rsidRPr="00000000">
              <w:rPr>
                <w:sz w:val="24"/>
                <w:szCs w:val="24"/>
                <w:rtl w:val="0"/>
              </w:rPr>
              <w:t xml:space="preserve">Assumptions:</w:t>
            </w:r>
          </w:p>
        </w:tc>
        <w:tc>
          <w:tcPr/>
          <w:p w:rsidR="00000000" w:rsidDel="00000000" w:rsidP="00000000" w:rsidRDefault="00000000" w:rsidRPr="00000000" w14:paraId="000001C7">
            <w:pPr>
              <w:spacing w:before="101" w:lineRule="auto"/>
              <w:ind w:left="110" w:firstLine="0"/>
              <w:rPr>
                <w:sz w:val="24"/>
                <w:szCs w:val="24"/>
              </w:rPr>
            </w:pPr>
            <w:r w:rsidDel="00000000" w:rsidR="00000000" w:rsidRPr="00000000">
              <w:rPr>
                <w:sz w:val="24"/>
                <w:szCs w:val="24"/>
                <w:rtl w:val="0"/>
              </w:rPr>
              <w:t xml:space="preserve">The devices all draw power from the power grid.</w:t>
            </w:r>
          </w:p>
        </w:tc>
      </w:tr>
      <w:tr>
        <w:trPr>
          <w:cantSplit w:val="0"/>
          <w:trHeight w:val="770" w:hRule="atLeast"/>
          <w:tblHeader w:val="0"/>
        </w:trPr>
        <w:tc>
          <w:tcPr/>
          <w:p w:rsidR="00000000" w:rsidDel="00000000" w:rsidP="00000000" w:rsidRDefault="00000000" w:rsidRPr="00000000" w14:paraId="000001C8">
            <w:pPr>
              <w:spacing w:before="91" w:lineRule="auto"/>
              <w:ind w:left="105" w:firstLine="0"/>
              <w:rPr>
                <w:sz w:val="24"/>
                <w:szCs w:val="24"/>
              </w:rPr>
            </w:pPr>
            <w:r w:rsidDel="00000000" w:rsidR="00000000" w:rsidRPr="00000000">
              <w:rPr>
                <w:sz w:val="24"/>
                <w:szCs w:val="24"/>
                <w:rtl w:val="0"/>
              </w:rPr>
              <w:t xml:space="preserve">Notes &amp; Issues:</w:t>
            </w:r>
          </w:p>
        </w:tc>
        <w:tc>
          <w:tcPr/>
          <w:p w:rsidR="00000000" w:rsidDel="00000000" w:rsidP="00000000" w:rsidRDefault="00000000" w:rsidRPr="00000000" w14:paraId="000001C9">
            <w:pPr>
              <w:spacing w:before="91" w:lineRule="auto"/>
              <w:ind w:left="110" w:firstLine="0"/>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CA">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b w:val="1"/>
          <w:sz w:val="20"/>
          <w:szCs w:val="20"/>
        </w:rPr>
      </w:pPr>
      <w:r w:rsidDel="00000000" w:rsidR="00000000" w:rsidRPr="00000000">
        <w:rPr>
          <w:rtl w:val="0"/>
        </w:rPr>
      </w:r>
    </w:p>
    <w:p w:rsidR="00000000" w:rsidDel="00000000" w:rsidP="00000000" w:rsidRDefault="00000000" w:rsidRPr="00000000" w14:paraId="000001E1">
      <w:pPr>
        <w:rPr>
          <w:b w:val="1"/>
          <w:sz w:val="20"/>
          <w:szCs w:val="20"/>
        </w:rPr>
      </w:pPr>
      <w:r w:rsidDel="00000000" w:rsidR="00000000" w:rsidRPr="00000000">
        <w:rPr>
          <w:rtl w:val="0"/>
        </w:rPr>
      </w:r>
    </w:p>
    <w:p w:rsidR="00000000" w:rsidDel="00000000" w:rsidP="00000000" w:rsidRDefault="00000000" w:rsidRPr="00000000" w14:paraId="000001E2">
      <w:pPr>
        <w:rPr>
          <w:b w:val="1"/>
          <w:sz w:val="20"/>
          <w:szCs w:val="20"/>
        </w:rPr>
      </w:pPr>
      <w:r w:rsidDel="00000000" w:rsidR="00000000" w:rsidRPr="00000000">
        <w:rPr>
          <w:rtl w:val="0"/>
        </w:rPr>
      </w:r>
    </w:p>
    <w:p w:rsidR="00000000" w:rsidDel="00000000" w:rsidP="00000000" w:rsidRDefault="00000000" w:rsidRPr="00000000" w14:paraId="000001E3">
      <w:pPr>
        <w:spacing w:before="14" w:lineRule="auto"/>
        <w:rPr>
          <w:b w:val="1"/>
          <w:sz w:val="20"/>
          <w:szCs w:val="20"/>
        </w:rPr>
      </w:pPr>
      <w:r w:rsidDel="00000000" w:rsidR="00000000" w:rsidRPr="00000000">
        <w:rPr>
          <w:rtl w:val="0"/>
        </w:rPr>
      </w:r>
    </w:p>
    <w:tbl>
      <w:tblPr>
        <w:tblStyle w:val="Table17"/>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465" w:hRule="atLeast"/>
          <w:tblHeader w:val="0"/>
        </w:trPr>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Adding New Device</w:t>
            </w:r>
          </w:p>
        </w:tc>
      </w:tr>
      <w:tr>
        <w:trPr>
          <w:cantSplit w:val="0"/>
          <w:trHeight w:val="770" w:hRule="atLeast"/>
          <w:tblHeader w:val="0"/>
        </w:trPr>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Zhi Hen</w:t>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r>
      <w:tr>
        <w:trPr>
          <w:cantSplit w:val="0"/>
          <w:trHeight w:val="770" w:hRule="atLeast"/>
          <w:tblHeader w:val="0"/>
        </w:trPr>
        <w:tc>
          <w:tcPr/>
          <w:p w:rsidR="00000000" w:rsidDel="00000000" w:rsidP="00000000" w:rsidRDefault="00000000" w:rsidRPr="00000000" w14:paraId="000001F0">
            <w:pPr>
              <w:spacing w:before="86" w:lineRule="auto"/>
              <w:ind w:left="105" w:firstLine="0"/>
              <w:rPr>
                <w:sz w:val="24"/>
                <w:szCs w:val="24"/>
              </w:rPr>
            </w:pPr>
            <w:r w:rsidDel="00000000" w:rsidR="00000000" w:rsidRPr="00000000">
              <w:rPr>
                <w:sz w:val="24"/>
                <w:szCs w:val="24"/>
                <w:rtl w:val="0"/>
              </w:rPr>
              <w:t xml:space="preserve">Date Created:</w:t>
            </w:r>
          </w:p>
        </w:tc>
        <w:tc>
          <w:tcPr/>
          <w:p w:rsidR="00000000" w:rsidDel="00000000" w:rsidP="00000000" w:rsidRDefault="00000000" w:rsidRPr="00000000" w14:paraId="000001F1">
            <w:pPr>
              <w:spacing w:before="86" w:lineRule="auto"/>
              <w:ind w:left="120" w:firstLine="0"/>
              <w:rPr>
                <w:sz w:val="24"/>
                <w:szCs w:val="24"/>
              </w:rPr>
            </w:pPr>
            <w:r w:rsidDel="00000000" w:rsidR="00000000" w:rsidRPr="00000000">
              <w:rPr>
                <w:sz w:val="24"/>
                <w:szCs w:val="24"/>
                <w:rtl w:val="0"/>
              </w:rPr>
              <w:t xml:space="preserve">30/8/2024</w:t>
            </w:r>
          </w:p>
        </w:tc>
        <w:tc>
          <w:tcPr/>
          <w:p w:rsidR="00000000" w:rsidDel="00000000" w:rsidP="00000000" w:rsidRDefault="00000000" w:rsidRPr="00000000" w14:paraId="000001F2">
            <w:pPr>
              <w:spacing w:before="86" w:line="246.99999999999994" w:lineRule="auto"/>
              <w:ind w:left="115" w:right="523" w:firstLine="0"/>
              <w:rPr>
                <w:sz w:val="24"/>
                <w:szCs w:val="24"/>
              </w:rPr>
            </w:pPr>
            <w:r w:rsidDel="00000000" w:rsidR="00000000" w:rsidRPr="00000000">
              <w:rPr>
                <w:sz w:val="24"/>
                <w:szCs w:val="24"/>
                <w:rtl w:val="0"/>
              </w:rPr>
              <w:t xml:space="preserve">Data Last Updated:</w:t>
            </w:r>
          </w:p>
        </w:tc>
        <w:tc>
          <w:tcPr/>
          <w:p w:rsidR="00000000" w:rsidDel="00000000" w:rsidP="00000000" w:rsidRDefault="00000000" w:rsidRPr="00000000" w14:paraId="000001F3">
            <w:pPr>
              <w:spacing w:before="86" w:lineRule="auto"/>
              <w:ind w:left="120" w:firstLine="0"/>
              <w:rPr>
                <w:sz w:val="24"/>
                <w:szCs w:val="24"/>
              </w:rPr>
            </w:pPr>
            <w:r w:rsidDel="00000000" w:rsidR="00000000" w:rsidRPr="00000000">
              <w:rPr>
                <w:sz w:val="24"/>
                <w:szCs w:val="24"/>
                <w:rtl w:val="0"/>
              </w:rPr>
              <w:t xml:space="preserve">06/09/2024</w:t>
            </w:r>
          </w:p>
        </w:tc>
      </w:tr>
    </w:tbl>
    <w:p w:rsidR="00000000" w:rsidDel="00000000" w:rsidP="00000000" w:rsidRDefault="00000000" w:rsidRPr="00000000" w14:paraId="000001F4">
      <w:pPr>
        <w:rPr>
          <w:sz w:val="24"/>
          <w:szCs w:val="24"/>
        </w:rPr>
        <w:sectPr>
          <w:type w:val="continuous"/>
          <w:pgSz w:h="15840" w:w="12240" w:orient="portrait"/>
          <w:pgMar w:bottom="1295" w:top="1420" w:left="1180" w:right="1280" w:header="0" w:footer="753"/>
        </w:sectPr>
      </w:pPr>
      <w:r w:rsidDel="00000000" w:rsidR="00000000" w:rsidRPr="00000000">
        <w:rPr>
          <w:rtl w:val="0"/>
        </w:rPr>
      </w:r>
    </w:p>
    <w:p w:rsidR="00000000" w:rsidDel="00000000" w:rsidP="00000000" w:rsidRDefault="00000000" w:rsidRPr="00000000" w14:paraId="000001F5">
      <w:pPr>
        <w:spacing w:before="71" w:lineRule="auto"/>
        <w:rPr>
          <w:b w:val="1"/>
          <w:sz w:val="20"/>
          <w:szCs w:val="20"/>
        </w:rPr>
      </w:pPr>
      <w:r w:rsidDel="00000000" w:rsidR="00000000" w:rsidRPr="00000000">
        <w:rPr>
          <w:rtl w:val="0"/>
        </w:rPr>
      </w:r>
    </w:p>
    <w:tbl>
      <w:tblPr>
        <w:tblStyle w:val="Table18"/>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70" w:hRule="atLeast"/>
          <w:tblHeader w:val="0"/>
        </w:trPr>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Database</w:t>
            </w:r>
          </w:p>
        </w:tc>
      </w:tr>
      <w:tr>
        <w:trPr>
          <w:cantSplit w:val="0"/>
          <w:trHeight w:val="2210" w:hRule="atLeast"/>
          <w:tblHeader w:val="0"/>
        </w:trPr>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9"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users to add a new device to their list of devices. The app already has predefined values for common devices, such as average power consumption, stored in the database. The user selects a device from a list (e.g., fridge, air conditioner, microwave), and the system automatically calculates the device’s power usage based on these predefined values. The database will store the newly added device in the user’s list.</w:t>
            </w:r>
          </w:p>
        </w:tc>
      </w:tr>
      <w:tr>
        <w:trPr>
          <w:cantSplit w:val="0"/>
          <w:trHeight w:val="490" w:hRule="atLeast"/>
          <w:tblHeader w:val="0"/>
        </w:trPr>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in the manage devices menu</w:t>
            </w:r>
          </w:p>
        </w:tc>
      </w:tr>
      <w:tr>
        <w:trPr>
          <w:cantSplit w:val="0"/>
          <w:trHeight w:val="490" w:hRule="atLeast"/>
          <w:tblHeader w:val="0"/>
        </w:trPr>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device will be added to the list of devices</w:t>
            </w:r>
          </w:p>
        </w:tc>
      </w:tr>
      <w:tr>
        <w:trPr>
          <w:cantSplit w:val="0"/>
          <w:trHeight w:val="470" w:hRule="atLeast"/>
          <w:tblHeader w:val="0"/>
        </w:trPr>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85" w:hRule="atLeast"/>
          <w:tblHeader w:val="0"/>
        </w:trPr>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Everytime the user need to add a device</w:t>
            </w:r>
          </w:p>
        </w:tc>
      </w:tr>
      <w:tr>
        <w:trPr>
          <w:cantSplit w:val="0"/>
          <w:trHeight w:val="4811" w:hRule="atLeast"/>
          <w:tblHeader w:val="0"/>
        </w:trPr>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20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9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presses on the + button the manage devices menu</w:t>
            </w:r>
          </w:p>
          <w:p w:rsidR="00000000" w:rsidDel="00000000" w:rsidP="00000000" w:rsidRDefault="00000000" w:rsidRPr="00000000" w14:paraId="0000020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24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menu pop out with Device, Power Usage and Duration of use</w:t>
            </w:r>
          </w:p>
          <w:p w:rsidR="00000000" w:rsidDel="00000000" w:rsidP="00000000" w:rsidRDefault="00000000" w:rsidRPr="00000000" w14:paraId="0000020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6" w:line="246.99999999999994" w:lineRule="auto"/>
              <w:ind w:left="830" w:right="13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first press on device and a drop down of common appliances will appear</w:t>
            </w:r>
          </w:p>
          <w:p w:rsidR="00000000" w:rsidDel="00000000" w:rsidP="00000000" w:rsidRDefault="00000000" w:rsidRPr="00000000" w14:paraId="0000020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press on the device they want to add</w:t>
            </w:r>
          </w:p>
          <w:p w:rsidR="00000000" w:rsidDel="00000000" w:rsidP="00000000" w:rsidRDefault="00000000" w:rsidRPr="00000000" w14:paraId="00000207">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14" w:line="242" w:lineRule="auto"/>
              <w:ind w:left="830" w:right="447"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drop down will close and the device user has selected will appear</w:t>
            </w:r>
          </w:p>
          <w:p w:rsidR="00000000" w:rsidDel="00000000" w:rsidP="00000000" w:rsidRDefault="00000000" w:rsidRPr="00000000" w14:paraId="00000208">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18" w:line="244" w:lineRule="auto"/>
              <w:ind w:left="830" w:right="21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Power Usage will change to the default value of the appliance</w:t>
            </w:r>
          </w:p>
          <w:p w:rsidR="00000000" w:rsidDel="00000000" w:rsidP="00000000" w:rsidRDefault="00000000" w:rsidRPr="00000000" w14:paraId="00000209">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18" w:line="244" w:lineRule="auto"/>
              <w:ind w:left="830" w:right="21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key in device name</w:t>
            </w:r>
          </w:p>
          <w:p w:rsidR="00000000" w:rsidDel="00000000" w:rsidP="00000000" w:rsidRDefault="00000000" w:rsidRPr="00000000" w14:paraId="0000020A">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then press on the duration of use</w:t>
            </w:r>
          </w:p>
          <w:p w:rsidR="00000000" w:rsidDel="00000000" w:rsidP="00000000" w:rsidRDefault="00000000" w:rsidRPr="00000000" w14:paraId="0000020B">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2"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then key in the value for the duration of use</w:t>
            </w:r>
          </w:p>
          <w:p w:rsidR="00000000" w:rsidDel="00000000" w:rsidP="00000000" w:rsidRDefault="00000000" w:rsidRPr="00000000" w14:paraId="0000020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press ADD to add the new device</w:t>
            </w:r>
          </w:p>
          <w:p w:rsidR="00000000" w:rsidDel="00000000" w:rsidP="00000000" w:rsidRDefault="00000000" w:rsidRPr="00000000" w14:paraId="0000020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stores the device information in the database.</w:t>
            </w:r>
          </w:p>
        </w:tc>
      </w:tr>
      <w:tr>
        <w:trPr>
          <w:cantSplit w:val="0"/>
          <w:trHeight w:val="1910" w:hRule="atLeast"/>
          <w:tblHeader w:val="0"/>
        </w:trPr>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know the power usage value</w:t>
            </w:r>
          </w:p>
          <w:p w:rsidR="00000000" w:rsidDel="00000000" w:rsidP="00000000" w:rsidRDefault="00000000" w:rsidRPr="00000000" w14:paraId="00000210">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presses on the + button the manage devices menu</w:t>
            </w:r>
          </w:p>
          <w:p w:rsidR="00000000" w:rsidDel="00000000" w:rsidP="00000000" w:rsidRDefault="00000000" w:rsidRPr="00000000" w14:paraId="00000211">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24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menu pop out with Device, Power Usage and Duration of use</w:t>
            </w:r>
          </w:p>
          <w:p w:rsidR="00000000" w:rsidDel="00000000" w:rsidP="00000000" w:rsidRDefault="00000000" w:rsidRPr="00000000" w14:paraId="00000212">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13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first press on device and a drop down of common appliances will appear</w:t>
            </w:r>
          </w:p>
          <w:p w:rsidR="00000000" w:rsidDel="00000000" w:rsidP="00000000" w:rsidRDefault="00000000" w:rsidRPr="00000000" w14:paraId="00000213">
            <w:pPr>
              <w:numPr>
                <w:ilvl w:val="0"/>
                <w:numId w:val="28"/>
              </w:numPr>
              <w:tabs>
                <w:tab w:val="left" w:leader="none" w:pos="830"/>
              </w:tabs>
              <w:spacing w:before="86" w:lineRule="auto"/>
              <w:ind w:left="830" w:hanging="361"/>
            </w:pPr>
            <w:r w:rsidDel="00000000" w:rsidR="00000000" w:rsidRPr="00000000">
              <w:rPr>
                <w:sz w:val="24"/>
                <w:szCs w:val="24"/>
                <w:rtl w:val="0"/>
              </w:rPr>
              <w:t xml:space="preserve">User will press on the device they want to add</w:t>
            </w:r>
          </w:p>
          <w:p w:rsidR="00000000" w:rsidDel="00000000" w:rsidP="00000000" w:rsidRDefault="00000000" w:rsidRPr="00000000" w14:paraId="00000214">
            <w:pPr>
              <w:numPr>
                <w:ilvl w:val="0"/>
                <w:numId w:val="28"/>
              </w:numPr>
              <w:tabs>
                <w:tab w:val="left" w:leader="none" w:pos="830"/>
              </w:tabs>
              <w:spacing w:before="14" w:line="244" w:lineRule="auto"/>
              <w:ind w:left="830" w:right="447" w:hanging="361"/>
            </w:pPr>
            <w:r w:rsidDel="00000000" w:rsidR="00000000" w:rsidRPr="00000000">
              <w:rPr>
                <w:sz w:val="24"/>
                <w:szCs w:val="24"/>
                <w:rtl w:val="0"/>
              </w:rPr>
              <w:t xml:space="preserve">The drop down will close and the device user has selected will appear</w:t>
            </w:r>
          </w:p>
          <w:p w:rsidR="00000000" w:rsidDel="00000000" w:rsidP="00000000" w:rsidRDefault="00000000" w:rsidRPr="00000000" w14:paraId="00000215">
            <w:pPr>
              <w:numPr>
                <w:ilvl w:val="0"/>
                <w:numId w:val="28"/>
              </w:numPr>
              <w:tabs>
                <w:tab w:val="left" w:leader="none" w:pos="830"/>
              </w:tabs>
              <w:spacing w:before="12" w:line="242" w:lineRule="auto"/>
              <w:ind w:left="830" w:right="216" w:hanging="361"/>
            </w:pPr>
            <w:r w:rsidDel="00000000" w:rsidR="00000000" w:rsidRPr="00000000">
              <w:rPr>
                <w:sz w:val="24"/>
                <w:szCs w:val="24"/>
                <w:rtl w:val="0"/>
              </w:rPr>
              <w:t xml:space="preserve">The value of Power Usage will change to the default value of the appliance</w:t>
            </w:r>
          </w:p>
          <w:p w:rsidR="00000000" w:rsidDel="00000000" w:rsidP="00000000" w:rsidRDefault="00000000" w:rsidRPr="00000000" w14:paraId="00000216">
            <w:pPr>
              <w:numPr>
                <w:ilvl w:val="0"/>
                <w:numId w:val="28"/>
              </w:numPr>
              <w:tabs>
                <w:tab w:val="left" w:leader="none" w:pos="830"/>
              </w:tabs>
              <w:spacing w:before="18" w:line="242" w:lineRule="auto"/>
              <w:ind w:left="830" w:right="858" w:hanging="361"/>
            </w:pPr>
            <w:r w:rsidDel="00000000" w:rsidR="00000000" w:rsidRPr="00000000">
              <w:rPr>
                <w:sz w:val="24"/>
                <w:szCs w:val="24"/>
                <w:rtl w:val="0"/>
              </w:rPr>
              <w:t xml:space="preserve">The User presses the box on power usage </w:t>
            </w:r>
          </w:p>
          <w:p w:rsidR="00000000" w:rsidDel="00000000" w:rsidP="00000000" w:rsidRDefault="00000000" w:rsidRPr="00000000" w14:paraId="00000217">
            <w:pPr>
              <w:numPr>
                <w:ilvl w:val="0"/>
                <w:numId w:val="28"/>
              </w:numPr>
              <w:tabs>
                <w:tab w:val="left" w:leader="none" w:pos="830"/>
              </w:tabs>
              <w:spacing w:before="18" w:line="242" w:lineRule="auto"/>
              <w:ind w:left="830" w:right="858" w:hanging="361"/>
            </w:pPr>
            <w:r w:rsidDel="00000000" w:rsidR="00000000" w:rsidRPr="00000000">
              <w:rPr>
                <w:sz w:val="24"/>
                <w:szCs w:val="24"/>
                <w:rtl w:val="0"/>
              </w:rPr>
              <w:t xml:space="preserve">The User will key in their desired power usage value</w:t>
            </w:r>
          </w:p>
          <w:p w:rsidR="00000000" w:rsidDel="00000000" w:rsidP="00000000" w:rsidRDefault="00000000" w:rsidRPr="00000000" w14:paraId="00000218">
            <w:pPr>
              <w:numPr>
                <w:ilvl w:val="0"/>
                <w:numId w:val="28"/>
              </w:numPr>
              <w:tabs>
                <w:tab w:val="left" w:leader="none" w:pos="830"/>
              </w:tabs>
              <w:spacing w:before="8" w:lineRule="auto"/>
              <w:ind w:left="830" w:hanging="361"/>
            </w:pPr>
            <w:r w:rsidDel="00000000" w:rsidR="00000000" w:rsidRPr="00000000">
              <w:rPr>
                <w:sz w:val="24"/>
                <w:szCs w:val="24"/>
                <w:rtl w:val="0"/>
              </w:rPr>
              <w:t xml:space="preserve">User will then press on the duration of use</w:t>
            </w:r>
          </w:p>
          <w:p w:rsidR="00000000" w:rsidDel="00000000" w:rsidP="00000000" w:rsidRDefault="00000000" w:rsidRPr="00000000" w14:paraId="00000219">
            <w:pPr>
              <w:numPr>
                <w:ilvl w:val="0"/>
                <w:numId w:val="28"/>
              </w:numPr>
              <w:tabs>
                <w:tab w:val="left" w:leader="none" w:pos="830"/>
              </w:tabs>
              <w:spacing w:before="1" w:lineRule="auto"/>
              <w:ind w:left="830" w:hanging="361"/>
            </w:pPr>
            <w:r w:rsidDel="00000000" w:rsidR="00000000" w:rsidRPr="00000000">
              <w:rPr>
                <w:sz w:val="24"/>
                <w:szCs w:val="24"/>
                <w:rtl w:val="0"/>
              </w:rPr>
              <w:t xml:space="preserve">User will then key in the value for the duration of use</w:t>
            </w:r>
          </w:p>
          <w:p w:rsidR="00000000" w:rsidDel="00000000" w:rsidP="00000000" w:rsidRDefault="00000000" w:rsidRPr="00000000" w14:paraId="0000021A">
            <w:pPr>
              <w:numPr>
                <w:ilvl w:val="0"/>
                <w:numId w:val="28"/>
              </w:numPr>
              <w:tabs>
                <w:tab w:val="left" w:leader="none" w:pos="830"/>
              </w:tabs>
              <w:spacing w:before="15" w:lineRule="auto"/>
              <w:ind w:left="830" w:hanging="361"/>
            </w:pPr>
            <w:r w:rsidDel="00000000" w:rsidR="00000000" w:rsidRPr="00000000">
              <w:rPr>
                <w:sz w:val="24"/>
                <w:szCs w:val="24"/>
                <w:rtl w:val="0"/>
              </w:rPr>
              <w:t xml:space="preserve">User will press ADD to add the new device</w:t>
            </w:r>
          </w:p>
          <w:p w:rsidR="00000000" w:rsidDel="00000000" w:rsidP="00000000" w:rsidRDefault="00000000" w:rsidRPr="00000000" w14:paraId="0000021B">
            <w:pPr>
              <w:spacing w:before="23" w:lineRule="auto"/>
              <w:rPr>
                <w:b w:val="1"/>
                <w:sz w:val="24"/>
                <w:szCs w:val="24"/>
              </w:rPr>
            </w:pPr>
            <w:r w:rsidDel="00000000" w:rsidR="00000000" w:rsidRPr="00000000">
              <w:rPr>
                <w:rtl w:val="0"/>
              </w:rPr>
            </w:r>
          </w:p>
          <w:p w:rsidR="00000000" w:rsidDel="00000000" w:rsidP="00000000" w:rsidRDefault="00000000" w:rsidRPr="00000000" w14:paraId="0000021C">
            <w:pPr>
              <w:ind w:left="110" w:firstLine="0"/>
              <w:rPr>
                <w:sz w:val="24"/>
                <w:szCs w:val="24"/>
              </w:rPr>
            </w:pPr>
            <w:r w:rsidDel="00000000" w:rsidR="00000000" w:rsidRPr="00000000">
              <w:rPr>
                <w:sz w:val="24"/>
                <w:szCs w:val="24"/>
                <w:rtl w:val="0"/>
              </w:rPr>
              <w:t xml:space="preserve">AF-S2: User device is not on default devices list</w:t>
            </w:r>
          </w:p>
          <w:p w:rsidR="00000000" w:rsidDel="00000000" w:rsidP="00000000" w:rsidRDefault="00000000" w:rsidRPr="00000000" w14:paraId="0000021D">
            <w:pPr>
              <w:numPr>
                <w:ilvl w:val="0"/>
                <w:numId w:val="70"/>
              </w:numPr>
              <w:tabs>
                <w:tab w:val="left" w:leader="none" w:pos="830"/>
              </w:tabs>
              <w:spacing w:before="14" w:lineRule="auto"/>
              <w:ind w:left="1189" w:hanging="360"/>
              <w:rPr>
                <w:sz w:val="24"/>
                <w:szCs w:val="24"/>
              </w:rPr>
            </w:pPr>
            <w:r w:rsidDel="00000000" w:rsidR="00000000" w:rsidRPr="00000000">
              <w:rPr>
                <w:sz w:val="24"/>
                <w:szCs w:val="24"/>
                <w:rtl w:val="0"/>
              </w:rPr>
              <w:t xml:space="preserve">User presses on the + button the manage devices menu</w:t>
            </w:r>
          </w:p>
          <w:p w:rsidR="00000000" w:rsidDel="00000000" w:rsidP="00000000" w:rsidRDefault="00000000" w:rsidRPr="00000000" w14:paraId="0000021E">
            <w:pPr>
              <w:numPr>
                <w:ilvl w:val="0"/>
                <w:numId w:val="70"/>
              </w:numPr>
              <w:tabs>
                <w:tab w:val="left" w:leader="none" w:pos="830"/>
              </w:tabs>
              <w:spacing w:before="14" w:line="246.99999999999994" w:lineRule="auto"/>
              <w:ind w:left="1189" w:right="243" w:hanging="360"/>
              <w:rPr>
                <w:sz w:val="24"/>
                <w:szCs w:val="24"/>
              </w:rPr>
            </w:pPr>
            <w:r w:rsidDel="00000000" w:rsidR="00000000" w:rsidRPr="00000000">
              <w:rPr>
                <w:sz w:val="24"/>
                <w:szCs w:val="24"/>
                <w:rtl w:val="0"/>
              </w:rPr>
              <w:t xml:space="preserve">A new menu pop out with Device, Power Usage and Duration of use</w:t>
            </w:r>
          </w:p>
          <w:p w:rsidR="00000000" w:rsidDel="00000000" w:rsidP="00000000" w:rsidRDefault="00000000" w:rsidRPr="00000000" w14:paraId="0000021F">
            <w:pPr>
              <w:numPr>
                <w:ilvl w:val="0"/>
                <w:numId w:val="70"/>
              </w:numPr>
              <w:tabs>
                <w:tab w:val="left" w:leader="none" w:pos="830"/>
              </w:tabs>
              <w:spacing w:before="7" w:line="246.99999999999994" w:lineRule="auto"/>
              <w:ind w:left="1189" w:right="135" w:hanging="360"/>
              <w:rPr>
                <w:sz w:val="24"/>
                <w:szCs w:val="24"/>
              </w:rPr>
            </w:pPr>
            <w:r w:rsidDel="00000000" w:rsidR="00000000" w:rsidRPr="00000000">
              <w:rPr>
                <w:sz w:val="24"/>
                <w:szCs w:val="24"/>
                <w:rtl w:val="0"/>
              </w:rPr>
              <w:t xml:space="preserve">User first press on device and a drop down of common appliances will appear</w:t>
            </w:r>
          </w:p>
          <w:p w:rsidR="00000000" w:rsidDel="00000000" w:rsidP="00000000" w:rsidRDefault="00000000" w:rsidRPr="00000000" w14:paraId="00000220">
            <w:pPr>
              <w:numPr>
                <w:ilvl w:val="0"/>
                <w:numId w:val="70"/>
              </w:numPr>
              <w:tabs>
                <w:tab w:val="left" w:leader="none" w:pos="830"/>
              </w:tabs>
              <w:spacing w:before="14" w:lineRule="auto"/>
              <w:ind w:left="1189" w:hanging="360"/>
              <w:rPr>
                <w:sz w:val="24"/>
                <w:szCs w:val="24"/>
              </w:rPr>
            </w:pPr>
            <w:r w:rsidDel="00000000" w:rsidR="00000000" w:rsidRPr="00000000">
              <w:rPr>
                <w:sz w:val="24"/>
                <w:szCs w:val="24"/>
                <w:rtl w:val="0"/>
              </w:rPr>
              <w:t xml:space="preserve">User will press on the Custom Device</w:t>
            </w:r>
          </w:p>
          <w:p w:rsidR="00000000" w:rsidDel="00000000" w:rsidP="00000000" w:rsidRDefault="00000000" w:rsidRPr="00000000" w14:paraId="00000221">
            <w:pPr>
              <w:widowControl w:val="1"/>
              <w:numPr>
                <w:ilvl w:val="0"/>
                <w:numId w:val="70"/>
              </w:numPr>
              <w:spacing w:before="14" w:lineRule="auto"/>
              <w:ind w:left="1189" w:hanging="360"/>
              <w:rPr>
                <w:sz w:val="24"/>
                <w:szCs w:val="24"/>
              </w:rPr>
            </w:pPr>
            <w:r w:rsidDel="00000000" w:rsidR="00000000" w:rsidRPr="00000000">
              <w:rPr>
                <w:sz w:val="24"/>
                <w:szCs w:val="24"/>
                <w:rtl w:val="0"/>
              </w:rPr>
              <w:t xml:space="preserve">The drop down will close</w:t>
            </w:r>
          </w:p>
          <w:p w:rsidR="00000000" w:rsidDel="00000000" w:rsidP="00000000" w:rsidRDefault="00000000" w:rsidRPr="00000000" w14:paraId="00000222">
            <w:pPr>
              <w:widowControl w:val="1"/>
              <w:numPr>
                <w:ilvl w:val="0"/>
                <w:numId w:val="70"/>
              </w:numPr>
              <w:spacing w:before="18" w:lineRule="auto"/>
              <w:ind w:left="1189" w:right="216" w:hanging="360"/>
              <w:rPr>
                <w:sz w:val="24"/>
                <w:szCs w:val="24"/>
              </w:rPr>
            </w:pPr>
            <w:r w:rsidDel="00000000" w:rsidR="00000000" w:rsidRPr="00000000">
              <w:rPr>
                <w:sz w:val="24"/>
                <w:szCs w:val="24"/>
                <w:rtl w:val="0"/>
              </w:rPr>
              <w:t xml:space="preserve">User will key in device name</w:t>
            </w:r>
          </w:p>
          <w:p w:rsidR="00000000" w:rsidDel="00000000" w:rsidP="00000000" w:rsidRDefault="00000000" w:rsidRPr="00000000" w14:paraId="00000223">
            <w:pPr>
              <w:widowControl w:val="1"/>
              <w:numPr>
                <w:ilvl w:val="0"/>
                <w:numId w:val="70"/>
              </w:numPr>
              <w:spacing w:before="10" w:lineRule="auto"/>
              <w:ind w:left="1189" w:hanging="360"/>
              <w:rPr>
                <w:sz w:val="24"/>
                <w:szCs w:val="24"/>
              </w:rPr>
            </w:pPr>
            <w:r w:rsidDel="00000000" w:rsidR="00000000" w:rsidRPr="00000000">
              <w:rPr>
                <w:sz w:val="24"/>
                <w:szCs w:val="24"/>
                <w:rtl w:val="0"/>
              </w:rPr>
              <w:t xml:space="preserve">The value of Power Usage will be 0</w:t>
            </w:r>
          </w:p>
          <w:p w:rsidR="00000000" w:rsidDel="00000000" w:rsidP="00000000" w:rsidRDefault="00000000" w:rsidRPr="00000000" w14:paraId="00000224">
            <w:pPr>
              <w:numPr>
                <w:ilvl w:val="0"/>
                <w:numId w:val="70"/>
              </w:numPr>
              <w:tabs>
                <w:tab w:val="left" w:leader="none" w:pos="830"/>
              </w:tabs>
              <w:spacing w:before="18" w:line="242" w:lineRule="auto"/>
              <w:ind w:left="1189" w:right="858" w:hanging="360"/>
              <w:rPr>
                <w:sz w:val="24"/>
                <w:szCs w:val="24"/>
              </w:rPr>
            </w:pPr>
            <w:r w:rsidDel="00000000" w:rsidR="00000000" w:rsidRPr="00000000">
              <w:rPr>
                <w:sz w:val="24"/>
                <w:szCs w:val="24"/>
                <w:rtl w:val="0"/>
              </w:rPr>
              <w:t xml:space="preserve">The User presses the box on power usage </w:t>
            </w:r>
          </w:p>
          <w:p w:rsidR="00000000" w:rsidDel="00000000" w:rsidP="00000000" w:rsidRDefault="00000000" w:rsidRPr="00000000" w14:paraId="00000225">
            <w:pPr>
              <w:numPr>
                <w:ilvl w:val="0"/>
                <w:numId w:val="70"/>
              </w:numPr>
              <w:tabs>
                <w:tab w:val="left" w:leader="none" w:pos="830"/>
              </w:tabs>
              <w:spacing w:before="18" w:line="242" w:lineRule="auto"/>
              <w:ind w:left="1189" w:right="858" w:hanging="360"/>
              <w:rPr>
                <w:sz w:val="24"/>
                <w:szCs w:val="24"/>
              </w:rPr>
            </w:pPr>
            <w:r w:rsidDel="00000000" w:rsidR="00000000" w:rsidRPr="00000000">
              <w:rPr>
                <w:sz w:val="24"/>
                <w:szCs w:val="24"/>
                <w:rtl w:val="0"/>
              </w:rPr>
              <w:t xml:space="preserve">The User will key in their desired power usage value</w:t>
            </w:r>
          </w:p>
          <w:p w:rsidR="00000000" w:rsidDel="00000000" w:rsidP="00000000" w:rsidRDefault="00000000" w:rsidRPr="00000000" w14:paraId="00000226">
            <w:pPr>
              <w:widowControl w:val="1"/>
              <w:numPr>
                <w:ilvl w:val="0"/>
                <w:numId w:val="70"/>
              </w:numPr>
              <w:spacing w:before="18" w:lineRule="auto"/>
              <w:ind w:left="1189" w:right="216" w:hanging="360"/>
              <w:rPr>
                <w:sz w:val="24"/>
                <w:szCs w:val="24"/>
              </w:rPr>
            </w:pPr>
            <w:r w:rsidDel="00000000" w:rsidR="00000000" w:rsidRPr="00000000">
              <w:rPr>
                <w:sz w:val="24"/>
                <w:szCs w:val="24"/>
                <w:rtl w:val="0"/>
              </w:rPr>
              <w:t xml:space="preserve">User will then press on the duration of use</w:t>
            </w:r>
          </w:p>
          <w:p w:rsidR="00000000" w:rsidDel="00000000" w:rsidP="00000000" w:rsidRDefault="00000000" w:rsidRPr="00000000" w14:paraId="00000227">
            <w:pPr>
              <w:numPr>
                <w:ilvl w:val="0"/>
                <w:numId w:val="70"/>
              </w:numPr>
              <w:tabs>
                <w:tab w:val="left" w:leader="none" w:pos="830"/>
              </w:tabs>
              <w:spacing w:before="1" w:lineRule="auto"/>
              <w:ind w:left="1189" w:hanging="360"/>
              <w:rPr>
                <w:sz w:val="24"/>
                <w:szCs w:val="24"/>
              </w:rPr>
            </w:pPr>
            <w:r w:rsidDel="00000000" w:rsidR="00000000" w:rsidRPr="00000000">
              <w:rPr>
                <w:sz w:val="24"/>
                <w:szCs w:val="24"/>
                <w:rtl w:val="0"/>
              </w:rPr>
              <w:t xml:space="preserve">User will then key in the value for the duration of use</w:t>
            </w:r>
          </w:p>
          <w:p w:rsidR="00000000" w:rsidDel="00000000" w:rsidP="00000000" w:rsidRDefault="00000000" w:rsidRPr="00000000" w14:paraId="00000228">
            <w:pPr>
              <w:numPr>
                <w:ilvl w:val="0"/>
                <w:numId w:val="70"/>
              </w:numPr>
              <w:tabs>
                <w:tab w:val="left" w:leader="none" w:pos="830"/>
              </w:tabs>
              <w:spacing w:before="14" w:lineRule="auto"/>
              <w:ind w:left="1189" w:hanging="360"/>
              <w:rPr>
                <w:sz w:val="24"/>
                <w:szCs w:val="24"/>
              </w:rPr>
            </w:pPr>
            <w:r w:rsidDel="00000000" w:rsidR="00000000" w:rsidRPr="00000000">
              <w:rPr>
                <w:sz w:val="24"/>
                <w:szCs w:val="24"/>
                <w:rtl w:val="0"/>
              </w:rPr>
              <w:t xml:space="preserve">User will press ADD to add the new device</w:t>
            </w:r>
          </w:p>
        </w:tc>
      </w:tr>
      <w:tr>
        <w:trPr>
          <w:cantSplit w:val="0"/>
          <w:trHeight w:val="1275" w:hRule="atLeast"/>
          <w:tblHeader w:val="0"/>
        </w:trPr>
        <w:tc>
          <w:tcPr/>
          <w:p w:rsidR="00000000" w:rsidDel="00000000" w:rsidP="00000000" w:rsidRDefault="00000000" w:rsidRPr="00000000" w14:paraId="00000229">
            <w:pPr>
              <w:spacing w:before="91" w:lineRule="auto"/>
              <w:ind w:left="105" w:firstLine="0"/>
              <w:rPr>
                <w:sz w:val="24"/>
                <w:szCs w:val="24"/>
              </w:rPr>
            </w:pPr>
            <w:r w:rsidDel="00000000" w:rsidR="00000000" w:rsidRPr="00000000">
              <w:rPr>
                <w:sz w:val="24"/>
                <w:szCs w:val="24"/>
                <w:rtl w:val="0"/>
              </w:rPr>
              <w:t xml:space="preserve">Exceptions:</w:t>
            </w:r>
          </w:p>
        </w:tc>
        <w:tc>
          <w:tcPr/>
          <w:p w:rsidR="00000000" w:rsidDel="00000000" w:rsidP="00000000" w:rsidRDefault="00000000" w:rsidRPr="00000000" w14:paraId="0000022A">
            <w:pPr>
              <w:spacing w:before="91" w:lineRule="auto"/>
              <w:ind w:left="110" w:firstLine="0"/>
              <w:rPr>
                <w:sz w:val="24"/>
                <w:szCs w:val="24"/>
              </w:rPr>
            </w:pPr>
            <w:r w:rsidDel="00000000" w:rsidR="00000000" w:rsidRPr="00000000">
              <w:rPr>
                <w:sz w:val="24"/>
                <w:szCs w:val="24"/>
                <w:rtl w:val="0"/>
              </w:rPr>
              <w:t xml:space="preserve">EX-S1: The Duration of use entered is more than 24h</w:t>
            </w:r>
          </w:p>
          <w:p w:rsidR="00000000" w:rsidDel="00000000" w:rsidP="00000000" w:rsidRDefault="00000000" w:rsidRPr="00000000" w14:paraId="0000022B">
            <w:pPr>
              <w:numPr>
                <w:ilvl w:val="0"/>
                <w:numId w:val="27"/>
              </w:numPr>
              <w:tabs>
                <w:tab w:val="left" w:leader="none" w:pos="830"/>
              </w:tabs>
              <w:spacing w:before="14" w:line="242" w:lineRule="auto"/>
              <w:ind w:left="830" w:right="300" w:hanging="361"/>
            </w:pPr>
            <w:r w:rsidDel="00000000" w:rsidR="00000000" w:rsidRPr="00000000">
              <w:rPr>
                <w:sz w:val="24"/>
                <w:szCs w:val="24"/>
                <w:rtl w:val="0"/>
              </w:rPr>
              <w:t xml:space="preserve">The system displays an error message.</w:t>
            </w:r>
          </w:p>
          <w:p w:rsidR="00000000" w:rsidDel="00000000" w:rsidP="00000000" w:rsidRDefault="00000000" w:rsidRPr="00000000" w14:paraId="0000022C">
            <w:pPr>
              <w:numPr>
                <w:ilvl w:val="0"/>
                <w:numId w:val="27"/>
              </w:numPr>
              <w:tabs>
                <w:tab w:val="left" w:leader="none" w:pos="830"/>
              </w:tabs>
              <w:spacing w:before="18" w:line="242" w:lineRule="auto"/>
              <w:ind w:left="830" w:right="583" w:hanging="361"/>
            </w:pPr>
            <w:r w:rsidDel="00000000" w:rsidR="00000000" w:rsidRPr="00000000">
              <w:rPr>
                <w:sz w:val="24"/>
                <w:szCs w:val="24"/>
                <w:rtl w:val="0"/>
              </w:rPr>
              <w:t xml:space="preserve">The user is advised to adjust the duration of use be within 24 hours and attempt to add the device again.</w:t>
            </w:r>
          </w:p>
        </w:tc>
      </w:tr>
      <w:tr>
        <w:trPr>
          <w:cantSplit w:val="0"/>
          <w:trHeight w:val="525" w:hRule="atLeast"/>
          <w:tblHeader w:val="0"/>
        </w:trPr>
        <w:tc>
          <w:tcPr/>
          <w:p w:rsidR="00000000" w:rsidDel="00000000" w:rsidP="00000000" w:rsidRDefault="00000000" w:rsidRPr="00000000" w14:paraId="0000022D">
            <w:pPr>
              <w:spacing w:before="95" w:lineRule="auto"/>
              <w:ind w:left="105" w:firstLine="0"/>
              <w:rPr>
                <w:sz w:val="24"/>
                <w:szCs w:val="24"/>
              </w:rPr>
            </w:pPr>
            <w:r w:rsidDel="00000000" w:rsidR="00000000" w:rsidRPr="00000000">
              <w:rPr>
                <w:sz w:val="24"/>
                <w:szCs w:val="24"/>
                <w:rtl w:val="0"/>
              </w:rPr>
              <w:t xml:space="preserve">Includes:</w:t>
            </w:r>
          </w:p>
        </w:tc>
        <w:tc>
          <w:tcPr/>
          <w:p w:rsidR="00000000" w:rsidDel="00000000" w:rsidP="00000000" w:rsidRDefault="00000000" w:rsidRPr="00000000" w14:paraId="0000022E">
            <w:pPr>
              <w:spacing w:before="95" w:lineRule="auto"/>
              <w:ind w:left="110" w:firstLine="0"/>
              <w:rPr>
                <w:sz w:val="24"/>
                <w:szCs w:val="24"/>
              </w:rPr>
            </w:pPr>
            <w:r w:rsidDel="00000000" w:rsidR="00000000" w:rsidRPr="00000000">
              <w:rPr>
                <w:sz w:val="24"/>
                <w:szCs w:val="24"/>
                <w:rtl w:val="0"/>
              </w:rPr>
              <w:t xml:space="preserve">Device Management</w:t>
            </w:r>
          </w:p>
        </w:tc>
      </w:tr>
      <w:tr>
        <w:trPr>
          <w:cantSplit w:val="0"/>
          <w:trHeight w:val="825" w:hRule="atLeast"/>
          <w:tblHeader w:val="0"/>
        </w:trPr>
        <w:tc>
          <w:tcPr/>
          <w:p w:rsidR="00000000" w:rsidDel="00000000" w:rsidP="00000000" w:rsidRDefault="00000000" w:rsidRPr="00000000" w14:paraId="0000022F">
            <w:pPr>
              <w:spacing w:before="86" w:line="246.99999999999994" w:lineRule="auto"/>
              <w:ind w:left="105"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230">
            <w:pPr>
              <w:spacing w:before="86" w:lineRule="auto"/>
              <w:ind w:left="110" w:firstLine="0"/>
              <w:rPr>
                <w:sz w:val="24"/>
                <w:szCs w:val="24"/>
              </w:rPr>
            </w:pPr>
            <w:r w:rsidDel="00000000" w:rsidR="00000000" w:rsidRPr="00000000">
              <w:rPr>
                <w:sz w:val="24"/>
                <w:szCs w:val="24"/>
                <w:rtl w:val="0"/>
              </w:rPr>
              <w:t xml:space="preserve">User is already in the manage my device menu</w:t>
            </w:r>
          </w:p>
        </w:tc>
      </w:tr>
      <w:tr>
        <w:trPr>
          <w:cantSplit w:val="0"/>
          <w:trHeight w:val="495" w:hRule="atLeast"/>
          <w:tblHeader w:val="0"/>
        </w:trPr>
        <w:tc>
          <w:tcPr/>
          <w:p w:rsidR="00000000" w:rsidDel="00000000" w:rsidP="00000000" w:rsidRDefault="00000000" w:rsidRPr="00000000" w14:paraId="00000231">
            <w:pPr>
              <w:spacing w:before="86" w:lineRule="auto"/>
              <w:ind w:left="105" w:firstLine="0"/>
              <w:rPr>
                <w:sz w:val="24"/>
                <w:szCs w:val="24"/>
              </w:rPr>
            </w:pPr>
            <w:r w:rsidDel="00000000" w:rsidR="00000000" w:rsidRPr="00000000">
              <w:rPr>
                <w:sz w:val="24"/>
                <w:szCs w:val="24"/>
                <w:rtl w:val="0"/>
              </w:rPr>
              <w:t xml:space="preserve">Assumptions:</w:t>
            </w:r>
          </w:p>
        </w:tc>
        <w:tc>
          <w:tcPr/>
          <w:p w:rsidR="00000000" w:rsidDel="00000000" w:rsidP="00000000" w:rsidRDefault="00000000" w:rsidRPr="00000000" w14:paraId="00000232">
            <w:pPr>
              <w:spacing w:before="86" w:lineRule="auto"/>
              <w:ind w:left="110" w:firstLine="0"/>
              <w:rPr>
                <w:sz w:val="24"/>
                <w:szCs w:val="24"/>
              </w:rPr>
            </w:pPr>
            <w:r w:rsidDel="00000000" w:rsidR="00000000" w:rsidRPr="00000000">
              <w:rPr>
                <w:sz w:val="24"/>
                <w:szCs w:val="24"/>
                <w:rtl w:val="0"/>
              </w:rPr>
              <w:t xml:space="preserve">We have default power consumption value using the database</w:t>
            </w:r>
          </w:p>
        </w:tc>
      </w:tr>
      <w:tr>
        <w:trPr>
          <w:cantSplit w:val="0"/>
          <w:trHeight w:val="435" w:hRule="atLeast"/>
          <w:tblHeader w:val="0"/>
        </w:trPr>
        <w:tc>
          <w:tcPr/>
          <w:p w:rsidR="00000000" w:rsidDel="00000000" w:rsidP="00000000" w:rsidRDefault="00000000" w:rsidRPr="00000000" w14:paraId="00000233">
            <w:pPr>
              <w:spacing w:before="96" w:lineRule="auto"/>
              <w:ind w:left="105" w:firstLine="0"/>
              <w:rPr>
                <w:sz w:val="24"/>
                <w:szCs w:val="24"/>
              </w:rPr>
            </w:pPr>
            <w:r w:rsidDel="00000000" w:rsidR="00000000" w:rsidRPr="00000000">
              <w:rPr>
                <w:sz w:val="24"/>
                <w:szCs w:val="24"/>
                <w:rtl w:val="0"/>
              </w:rPr>
              <w:t xml:space="preserve">Notes &amp; Issues:</w:t>
            </w:r>
          </w:p>
        </w:tc>
        <w:tc>
          <w:tcPr/>
          <w:p w:rsidR="00000000" w:rsidDel="00000000" w:rsidP="00000000" w:rsidRDefault="00000000" w:rsidRPr="00000000" w14:paraId="00000234">
            <w:pPr>
              <w:spacing w:before="96" w:lineRule="auto"/>
              <w:ind w:left="110" w:firstLine="0"/>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235">
      <w:pPr>
        <w:spacing w:line="246.99999999999994" w:lineRule="auto"/>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236">
      <w:pPr>
        <w:spacing w:after="1" w:before="191" w:lineRule="auto"/>
        <w:rPr>
          <w:b w:val="1"/>
          <w:sz w:val="20"/>
          <w:szCs w:val="20"/>
        </w:rPr>
      </w:pPr>
      <w:r w:rsidDel="00000000" w:rsidR="00000000" w:rsidRPr="00000000">
        <w:rPr>
          <w:rtl w:val="0"/>
        </w:rPr>
      </w:r>
    </w:p>
    <w:tbl>
      <w:tblPr>
        <w:tblStyle w:val="Table19"/>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65" w:hRule="atLeast"/>
          <w:tblHeader w:val="0"/>
        </w:trPr>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90" w:hRule="atLeast"/>
          <w:tblHeader w:val="0"/>
        </w:trPr>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Device</w:t>
            </w:r>
          </w:p>
        </w:tc>
      </w:tr>
      <w:tr>
        <w:trPr>
          <w:cantSplit w:val="0"/>
          <w:trHeight w:val="770" w:hRule="atLeast"/>
          <w:tblHeader w:val="0"/>
        </w:trPr>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 Zhe Kai</w:t>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52.00000000000003"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 Zhe Kai</w:t>
            </w: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20/09/2024</w:t>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52.00000000000003"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09/11/2024</w:t>
            </w:r>
          </w:p>
        </w:tc>
      </w:tr>
    </w:tbl>
    <w:p w:rsidR="00000000" w:rsidDel="00000000" w:rsidP="00000000" w:rsidRDefault="00000000" w:rsidRPr="00000000" w14:paraId="00000248">
      <w:pPr>
        <w:spacing w:after="1" w:before="50" w:lineRule="auto"/>
        <w:rPr>
          <w:b w:val="1"/>
          <w:sz w:val="20"/>
          <w:szCs w:val="20"/>
        </w:rPr>
      </w:pPr>
      <w:r w:rsidDel="00000000" w:rsidR="00000000" w:rsidRPr="00000000">
        <w:rPr>
          <w:rtl w:val="0"/>
        </w:rPr>
      </w:r>
    </w:p>
    <w:tbl>
      <w:tblPr>
        <w:tblStyle w:val="Table20"/>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90" w:hRule="atLeast"/>
          <w:tblHeader w:val="0"/>
        </w:trPr>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Database</w:t>
            </w:r>
          </w:p>
        </w:tc>
      </w:tr>
      <w:tr>
        <w:trPr>
          <w:cantSplit w:val="0"/>
          <w:trHeight w:val="770" w:hRule="atLeast"/>
          <w:tblHeader w:val="0"/>
        </w:trPr>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users to remove an existing device from the list of devices.</w:t>
            </w:r>
          </w:p>
        </w:tc>
      </w:tr>
      <w:tr>
        <w:trPr>
          <w:cantSplit w:val="0"/>
          <w:trHeight w:val="490" w:hRule="atLeast"/>
          <w:tblHeader w:val="0"/>
        </w:trPr>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in the manage devices menu.</w:t>
            </w:r>
          </w:p>
        </w:tc>
      </w:tr>
      <w:tr>
        <w:trPr>
          <w:cantSplit w:val="0"/>
          <w:trHeight w:val="470" w:hRule="atLeast"/>
          <w:tblHeader w:val="0"/>
        </w:trPr>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device will be removed from the list of devices</w:t>
            </w:r>
          </w:p>
        </w:tc>
      </w:tr>
      <w:tr>
        <w:trPr>
          <w:cantSplit w:val="0"/>
          <w:trHeight w:val="485" w:hRule="atLeast"/>
          <w:tblHeader w:val="0"/>
        </w:trPr>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90" w:hRule="atLeast"/>
          <w:tblHeader w:val="0"/>
        </w:trPr>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Anytime the user wishes to remove a device</w:t>
            </w:r>
          </w:p>
        </w:tc>
      </w:tr>
      <w:tr>
        <w:trPr>
          <w:cantSplit w:val="0"/>
          <w:trHeight w:val="2210" w:hRule="atLeast"/>
          <w:tblHeader w:val="0"/>
        </w:trPr>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25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30"/>
              </w:tabs>
              <w:spacing w:after="0" w:before="86" w:line="240" w:lineRule="auto"/>
              <w:ind w:left="83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clicks on manage devices button.</w:t>
            </w:r>
          </w:p>
          <w:p w:rsidR="00000000" w:rsidDel="00000000" w:rsidP="00000000" w:rsidRDefault="00000000" w:rsidRPr="00000000" w14:paraId="0000025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14" w:line="240" w:lineRule="auto"/>
              <w:ind w:left="83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press on Remove option on the device</w:t>
            </w:r>
          </w:p>
          <w:p w:rsidR="00000000" w:rsidDel="00000000" w:rsidP="00000000" w:rsidRDefault="00000000" w:rsidRPr="00000000" w14:paraId="0000025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7" w:line="240" w:lineRule="auto"/>
              <w:ind w:left="830" w:right="12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device is removed from the list of devices and updates the database.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0" w:right="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30" w:hRule="atLeast"/>
          <w:tblHeader w:val="0"/>
        </w:trPr>
        <w:tc>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105" w:right="8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C">
      <w:pPr>
        <w:spacing w:line="246.99999999999994" w:lineRule="auto"/>
        <w:rPr>
          <w:sz w:val="24"/>
          <w:szCs w:val="24"/>
        </w:rPr>
        <w:sectPr>
          <w:type w:val="continuous"/>
          <w:pgSz w:h="15840" w:w="12240" w:orient="portrait"/>
          <w:pgMar w:bottom="1522" w:top="1420" w:left="1180" w:right="1280" w:header="0" w:footer="753"/>
        </w:sect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1"/>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1630" w:hRule="atLeast"/>
          <w:tblHeader w:val="0"/>
        </w:trPr>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Management</w:t>
            </w:r>
          </w:p>
        </w:tc>
      </w:tr>
      <w:tr>
        <w:trPr>
          <w:cantSplit w:val="0"/>
          <w:trHeight w:val="770" w:hRule="atLeast"/>
          <w:tblHeader w:val="0"/>
        </w:trPr>
        <w:tc>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already in the manage my device menu</w:t>
            </w:r>
          </w:p>
        </w:tc>
      </w:tr>
      <w:tr>
        <w:trPr>
          <w:cantSplit w:val="0"/>
          <w:trHeight w:val="485" w:hRule="atLeast"/>
          <w:tblHeader w:val="0"/>
        </w:trPr>
        <w:tc>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70" w:hRule="atLeast"/>
          <w:tblHeader w:val="0"/>
        </w:trPr>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268">
      <w:pPr>
        <w:rPr>
          <w:b w:val="1"/>
          <w:sz w:val="20"/>
          <w:szCs w:val="20"/>
        </w:rPr>
      </w:pPr>
      <w:r w:rsidDel="00000000" w:rsidR="00000000" w:rsidRPr="00000000">
        <w:rPr>
          <w:rtl w:val="0"/>
        </w:rPr>
      </w:r>
    </w:p>
    <w:p w:rsidR="00000000" w:rsidDel="00000000" w:rsidP="00000000" w:rsidRDefault="00000000" w:rsidRPr="00000000" w14:paraId="00000269">
      <w:pPr>
        <w:rPr>
          <w:b w:val="1"/>
          <w:sz w:val="20"/>
          <w:szCs w:val="20"/>
        </w:rPr>
      </w:pPr>
      <w:r w:rsidDel="00000000" w:rsidR="00000000" w:rsidRPr="00000000">
        <w:rPr>
          <w:rtl w:val="0"/>
        </w:rPr>
      </w:r>
    </w:p>
    <w:p w:rsidR="00000000" w:rsidDel="00000000" w:rsidP="00000000" w:rsidRDefault="00000000" w:rsidRPr="00000000" w14:paraId="0000026A">
      <w:pPr>
        <w:spacing w:before="192" w:lineRule="auto"/>
        <w:rPr>
          <w:b w:val="1"/>
          <w:sz w:val="20"/>
          <w:szCs w:val="20"/>
        </w:rPr>
      </w:pPr>
      <w:r w:rsidDel="00000000" w:rsidR="00000000" w:rsidRPr="00000000">
        <w:rPr>
          <w:rtl w:val="0"/>
        </w:rPr>
      </w:r>
    </w:p>
    <w:tbl>
      <w:tblPr>
        <w:tblStyle w:val="Table22"/>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470" w:hRule="atLeast"/>
          <w:tblHeader w:val="0"/>
        </w:trPr>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Electrical Consumption Calculation</w:t>
            </w:r>
          </w:p>
        </w:tc>
      </w:tr>
      <w:tr>
        <w:trPr>
          <w:cantSplit w:val="0"/>
          <w:trHeight w:val="790" w:hRule="atLeast"/>
          <w:tblHeader w:val="0"/>
        </w:trPr>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Zhi Hen</w:t>
            </w:r>
          </w:p>
        </w:tc>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Zhi Hen</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30/8/2024</w:t>
            </w:r>
          </w:p>
        </w:tc>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6.99999999999994"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09/11/2024</w:t>
            </w:r>
            <w:r w:rsidDel="00000000" w:rsidR="00000000" w:rsidRPr="00000000">
              <w:rPr>
                <w:rtl w:val="0"/>
              </w:rPr>
            </w:r>
          </w:p>
        </w:tc>
      </w:tr>
    </w:tbl>
    <w:p w:rsidR="00000000" w:rsidDel="00000000" w:rsidP="00000000" w:rsidRDefault="00000000" w:rsidRPr="00000000" w14:paraId="0000027B">
      <w:pPr>
        <w:spacing w:before="51" w:lineRule="auto"/>
        <w:rPr>
          <w:b w:val="1"/>
          <w:sz w:val="20"/>
          <w:szCs w:val="20"/>
        </w:rPr>
      </w:pPr>
      <w:r w:rsidDel="00000000" w:rsidR="00000000" w:rsidRPr="00000000">
        <w:rPr>
          <w:rtl w:val="0"/>
        </w:rPr>
      </w:r>
    </w:p>
    <w:tbl>
      <w:tblPr>
        <w:tblStyle w:val="Table23"/>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69" w:hRule="atLeast"/>
          <w:tblHeader w:val="0"/>
        </w:trPr>
        <w:tc>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Database</w:t>
            </w:r>
          </w:p>
        </w:tc>
      </w:tr>
      <w:tr>
        <w:trPr>
          <w:cantSplit w:val="0"/>
          <w:trHeight w:val="1350" w:hRule="atLeast"/>
          <w:tblHeader w:val="0"/>
        </w:trPr>
        <w:tc>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9"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parameters the User has provided, the app will calculate and give the user an overview of their energy consumption. They will be able to see an estimate of average energy consumption, which appliances are drawing the most electricity, the estimated electricity bill and more.</w:t>
            </w:r>
          </w:p>
        </w:tc>
      </w:tr>
      <w:tr>
        <w:trPr>
          <w:cantSplit w:val="0"/>
          <w:trHeight w:val="770" w:hRule="atLeast"/>
          <w:tblHeader w:val="0"/>
        </w:trPr>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2"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must have keyed in all of the required parameters and is on the device management menu</w:t>
            </w:r>
          </w:p>
        </w:tc>
      </w:tr>
      <w:tr>
        <w:trPr>
          <w:cantSplit w:val="0"/>
          <w:trHeight w:val="490" w:hRule="atLeast"/>
          <w:tblHeader w:val="0"/>
        </w:trPr>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calculation is saved and displayed on dashboard</w:t>
            </w:r>
          </w:p>
        </w:tc>
      </w:tr>
      <w:tr>
        <w:trPr>
          <w:cantSplit w:val="0"/>
          <w:trHeight w:val="489" w:hRule="atLeast"/>
          <w:tblHeader w:val="0"/>
        </w:trPr>
        <w:tc>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89" w:hRule="atLeast"/>
          <w:tblHeader w:val="0"/>
        </w:trPr>
        <w:tc>
          <w:tcPr/>
          <w:p w:rsidR="00000000" w:rsidDel="00000000" w:rsidP="00000000" w:rsidRDefault="00000000" w:rsidRPr="00000000" w14:paraId="00000286">
            <w:pPr>
              <w:spacing w:before="86" w:lineRule="auto"/>
              <w:ind w:left="105" w:firstLine="0"/>
              <w:rPr>
                <w:sz w:val="24"/>
                <w:szCs w:val="24"/>
              </w:rPr>
            </w:pPr>
            <w:r w:rsidDel="00000000" w:rsidR="00000000" w:rsidRPr="00000000">
              <w:rPr>
                <w:sz w:val="24"/>
                <w:szCs w:val="24"/>
                <w:rtl w:val="0"/>
              </w:rPr>
              <w:t xml:space="preserve">Frequency of Use:</w:t>
            </w:r>
          </w:p>
        </w:tc>
        <w:tc>
          <w:tcPr/>
          <w:p w:rsidR="00000000" w:rsidDel="00000000" w:rsidP="00000000" w:rsidRDefault="00000000" w:rsidRPr="00000000" w14:paraId="00000287">
            <w:pPr>
              <w:spacing w:before="86" w:lineRule="auto"/>
              <w:ind w:left="110" w:firstLine="0"/>
              <w:rPr>
                <w:sz w:val="24"/>
                <w:szCs w:val="24"/>
              </w:rPr>
            </w:pPr>
            <w:r w:rsidDel="00000000" w:rsidR="00000000" w:rsidRPr="00000000">
              <w:rPr>
                <w:sz w:val="24"/>
                <w:szCs w:val="24"/>
                <w:rtl w:val="0"/>
              </w:rPr>
              <w:t xml:space="preserve">Everytime calculation is required</w:t>
            </w:r>
          </w:p>
        </w:tc>
      </w:tr>
    </w:tbl>
    <w:p w:rsidR="00000000" w:rsidDel="00000000" w:rsidP="00000000" w:rsidRDefault="00000000" w:rsidRPr="00000000" w14:paraId="00000288">
      <w:pPr>
        <w:rPr>
          <w:sz w:val="24"/>
          <w:szCs w:val="24"/>
        </w:rPr>
        <w:sectPr>
          <w:type w:val="continuous"/>
          <w:pgSz w:h="15840" w:w="12240" w:orient="portrait"/>
          <w:pgMar w:bottom="1498" w:top="1420" w:left="1180" w:right="1280" w:header="0" w:footer="753"/>
        </w:sect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4"/>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2791" w:hRule="atLeast"/>
          <w:tblHeader w:val="0"/>
        </w:trPr>
        <w:tc>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28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30"/>
              </w:tabs>
              <w:spacing w:after="0" w:before="96" w:line="246.99999999999994" w:lineRule="auto"/>
              <w:ind w:left="830" w:right="50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navigate to the device management menu to review and adjust device parameters.</w:t>
            </w:r>
          </w:p>
          <w:p w:rsidR="00000000" w:rsidDel="00000000" w:rsidP="00000000" w:rsidRDefault="00000000" w:rsidRPr="00000000" w14:paraId="0000028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52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calculates total energy usage based on updated device parameters.</w:t>
            </w:r>
          </w:p>
          <w:p w:rsidR="00000000" w:rsidDel="00000000" w:rsidP="00000000" w:rsidRDefault="00000000" w:rsidRPr="00000000" w14:paraId="0000028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30"/>
              </w:tabs>
              <w:spacing w:after="0" w:before="6" w:line="246.99999999999994" w:lineRule="auto"/>
              <w:ind w:left="830" w:right="26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calculation completion, the dashboard refreshes to display new values and graphs showing energy distribution.</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2" w:line="246.99999999999994" w:lineRule="auto"/>
              <w:ind w:left="0" w:right="4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70" w:hRule="atLeast"/>
          <w:tblHeader w:val="0"/>
        </w:trPr>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modifies parameters before final calculation</w:t>
            </w:r>
          </w:p>
          <w:p w:rsidR="00000000" w:rsidDel="00000000" w:rsidP="00000000" w:rsidRDefault="00000000" w:rsidRPr="00000000" w14:paraId="0000029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the device management menu.</w:t>
            </w:r>
          </w:p>
          <w:p w:rsidR="00000000" w:rsidDel="00000000" w:rsidP="00000000" w:rsidRDefault="00000000" w:rsidRPr="00000000" w14:paraId="0000029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adjusts one or more parameters related to the devices</w:t>
            </w:r>
          </w:p>
          <w:p w:rsidR="00000000" w:rsidDel="00000000" w:rsidP="00000000" w:rsidRDefault="00000000" w:rsidRPr="00000000" w14:paraId="0000029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30"/>
              </w:tabs>
              <w:spacing w:after="0" w:before="13"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recalculates the values based on the new inputs.</w:t>
            </w:r>
          </w:p>
          <w:p w:rsidR="00000000" w:rsidDel="00000000" w:rsidP="00000000" w:rsidRDefault="00000000" w:rsidRPr="00000000" w14:paraId="0000029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dashboard updates to reflect the new calculation results.</w:t>
            </w:r>
          </w:p>
          <w:p w:rsidR="00000000" w:rsidDel="00000000" w:rsidP="00000000" w:rsidRDefault="00000000" w:rsidRPr="00000000" w14:paraId="00000295">
            <w:pPr>
              <w:numPr>
                <w:ilvl w:val="0"/>
                <w:numId w:val="3"/>
              </w:numPr>
              <w:tabs>
                <w:tab w:val="left" w:leader="none" w:pos="830"/>
              </w:tabs>
              <w:spacing w:before="14" w:line="246.99999999999994" w:lineRule="auto"/>
              <w:ind w:left="830" w:right="508" w:hanging="361"/>
              <w:rPr>
                <w:sz w:val="24"/>
                <w:szCs w:val="24"/>
              </w:rPr>
            </w:pPr>
            <w:r w:rsidDel="00000000" w:rsidR="00000000" w:rsidRPr="00000000">
              <w:rPr>
                <w:sz w:val="24"/>
                <w:szCs w:val="24"/>
                <w:rtl w:val="0"/>
              </w:rPr>
              <w:t xml:space="preserve">If satisfied, the user can go back to the main menu. If not, the user can continue to adjust parameters if further refinement is needed. </w:t>
            </w:r>
            <w:r w:rsidDel="00000000" w:rsidR="00000000" w:rsidRPr="00000000">
              <w:rPr>
                <w:rtl w:val="0"/>
              </w:rPr>
            </w:r>
          </w:p>
          <w:p w:rsidR="00000000" w:rsidDel="00000000" w:rsidP="00000000" w:rsidRDefault="00000000" w:rsidRPr="00000000" w14:paraId="0000029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30"/>
              </w:tabs>
              <w:spacing w:after="0" w:before="2"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step 1</w:t>
            </w:r>
          </w:p>
        </w:tc>
      </w:tr>
      <w:tr>
        <w:trPr>
          <w:cantSplit w:val="0"/>
          <w:trHeight w:val="660" w:hRule="atLeast"/>
          <w:tblHeader w:val="0"/>
        </w:trPr>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0" w:right="5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Management</w:t>
            </w:r>
          </w:p>
        </w:tc>
      </w:tr>
      <w:tr>
        <w:trPr>
          <w:cantSplit w:val="0"/>
          <w:trHeight w:val="489" w:hRule="atLeast"/>
          <w:tblHeader w:val="0"/>
        </w:trPr>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w:t>
            </w:r>
          </w:p>
        </w:tc>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29D">
      <w:pPr>
        <w:rPr>
          <w:sz w:val="24"/>
          <w:szCs w:val="24"/>
        </w:rPr>
        <w:sectPr>
          <w:type w:val="continuous"/>
          <w:pgSz w:h="15840" w:w="12240" w:orient="portrait"/>
          <w:pgMar w:bottom="1298" w:top="1420" w:left="1180" w:right="1280" w:header="0" w:footer="753"/>
        </w:sect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5"/>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70" w:hRule="atLeast"/>
          <w:tblHeader w:val="0"/>
        </w:trPr>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r>
          </w:p>
        </w:tc>
        <w:tc>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 usage is calculated based on average consumption and does not account for when devices draw more power under load.</w:t>
            </w:r>
          </w:p>
        </w:tc>
      </w:tr>
      <w:tr>
        <w:trPr>
          <w:cantSplit w:val="0"/>
          <w:trHeight w:val="490" w:hRule="atLeast"/>
          <w:tblHeader w:val="0"/>
        </w:trPr>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2A5">
      <w:pPr>
        <w:rPr>
          <w:b w:val="1"/>
          <w:sz w:val="20"/>
          <w:szCs w:val="20"/>
        </w:rPr>
      </w:pPr>
      <w:r w:rsidDel="00000000" w:rsidR="00000000" w:rsidRPr="00000000">
        <w:rPr>
          <w:rtl w:val="0"/>
        </w:rPr>
      </w:r>
    </w:p>
    <w:p w:rsidR="00000000" w:rsidDel="00000000" w:rsidP="00000000" w:rsidRDefault="00000000" w:rsidRPr="00000000" w14:paraId="000002A6">
      <w:pPr>
        <w:rPr>
          <w:b w:val="1"/>
          <w:sz w:val="20"/>
          <w:szCs w:val="20"/>
        </w:rPr>
      </w:pPr>
      <w:r w:rsidDel="00000000" w:rsidR="00000000" w:rsidRPr="00000000">
        <w:rPr>
          <w:rtl w:val="0"/>
        </w:rPr>
      </w:r>
    </w:p>
    <w:p w:rsidR="00000000" w:rsidDel="00000000" w:rsidP="00000000" w:rsidRDefault="00000000" w:rsidRPr="00000000" w14:paraId="000002A7">
      <w:pPr>
        <w:spacing w:after="1" w:before="191" w:lineRule="auto"/>
        <w:rPr>
          <w:b w:val="1"/>
          <w:sz w:val="20"/>
          <w:szCs w:val="20"/>
        </w:rPr>
      </w:pPr>
      <w:r w:rsidDel="00000000" w:rsidR="00000000" w:rsidRPr="00000000">
        <w:rPr>
          <w:rtl w:val="0"/>
        </w:rPr>
      </w:r>
    </w:p>
    <w:p w:rsidR="00000000" w:rsidDel="00000000" w:rsidP="00000000" w:rsidRDefault="00000000" w:rsidRPr="00000000" w14:paraId="000002A8">
      <w:pPr>
        <w:spacing w:after="1" w:before="191" w:lineRule="auto"/>
        <w:rPr>
          <w:b w:val="1"/>
          <w:sz w:val="20"/>
          <w:szCs w:val="20"/>
        </w:rPr>
      </w:pPr>
      <w:r w:rsidDel="00000000" w:rsidR="00000000" w:rsidRPr="00000000">
        <w:rPr>
          <w:rtl w:val="0"/>
        </w:rPr>
      </w:r>
    </w:p>
    <w:p w:rsidR="00000000" w:rsidDel="00000000" w:rsidP="00000000" w:rsidRDefault="00000000" w:rsidRPr="00000000" w14:paraId="000002A9">
      <w:pPr>
        <w:spacing w:after="1" w:before="191" w:lineRule="auto"/>
        <w:rPr>
          <w:b w:val="1"/>
          <w:sz w:val="20"/>
          <w:szCs w:val="20"/>
        </w:rPr>
      </w:pPr>
      <w:r w:rsidDel="00000000" w:rsidR="00000000" w:rsidRPr="00000000">
        <w:rPr>
          <w:rtl w:val="0"/>
        </w:rPr>
      </w:r>
    </w:p>
    <w:p w:rsidR="00000000" w:rsidDel="00000000" w:rsidP="00000000" w:rsidRDefault="00000000" w:rsidRPr="00000000" w14:paraId="000002AA">
      <w:pPr>
        <w:spacing w:after="1" w:before="191" w:lineRule="auto"/>
        <w:rPr>
          <w:b w:val="1"/>
          <w:sz w:val="20"/>
          <w:szCs w:val="20"/>
        </w:rPr>
      </w:pPr>
      <w:r w:rsidDel="00000000" w:rsidR="00000000" w:rsidRPr="00000000">
        <w:rPr>
          <w:rtl w:val="0"/>
        </w:rPr>
      </w:r>
    </w:p>
    <w:p w:rsidR="00000000" w:rsidDel="00000000" w:rsidP="00000000" w:rsidRDefault="00000000" w:rsidRPr="00000000" w14:paraId="000002AB">
      <w:pPr>
        <w:spacing w:after="1" w:before="191" w:lineRule="auto"/>
        <w:rPr>
          <w:b w:val="1"/>
          <w:sz w:val="20"/>
          <w:szCs w:val="20"/>
        </w:rPr>
      </w:pPr>
      <w:r w:rsidDel="00000000" w:rsidR="00000000" w:rsidRPr="00000000">
        <w:rPr>
          <w:rtl w:val="0"/>
        </w:rPr>
      </w:r>
    </w:p>
    <w:tbl>
      <w:tblPr>
        <w:tblStyle w:val="Table26"/>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65" w:hRule="atLeast"/>
          <w:tblHeader w:val="0"/>
        </w:trPr>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90" w:hRule="atLeast"/>
          <w:tblHeader w:val="0"/>
        </w:trPr>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and Export Reports</w:t>
            </w:r>
          </w:p>
        </w:tc>
      </w:tr>
      <w:tr>
        <w:trPr>
          <w:cantSplit w:val="0"/>
          <w:trHeight w:val="770" w:hRule="atLeast"/>
          <w:tblHeader w:val="0"/>
        </w:trPr>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Zhi Hen</w:t>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52.00000000000003"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Tan Zhe Kai</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05/09/2024</w:t>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52.00000000000003"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2BB">
            <w:pPr>
              <w:spacing w:before="96" w:lineRule="auto"/>
              <w:ind w:left="1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09/11/2024</w:t>
            </w:r>
            <w:r w:rsidDel="00000000" w:rsidR="00000000" w:rsidRPr="00000000">
              <w:rPr>
                <w:rtl w:val="0"/>
              </w:rPr>
            </w:r>
          </w:p>
        </w:tc>
      </w:tr>
    </w:tbl>
    <w:p w:rsidR="00000000" w:rsidDel="00000000" w:rsidP="00000000" w:rsidRDefault="00000000" w:rsidRPr="00000000" w14:paraId="000002BC">
      <w:pPr>
        <w:spacing w:after="1" w:before="50" w:lineRule="auto"/>
        <w:rPr>
          <w:b w:val="1"/>
          <w:sz w:val="20"/>
          <w:szCs w:val="20"/>
        </w:rPr>
      </w:pPr>
      <w:r w:rsidDel="00000000" w:rsidR="00000000" w:rsidRPr="00000000">
        <w:rPr>
          <w:rtl w:val="0"/>
        </w:rPr>
      </w:r>
    </w:p>
    <w:tbl>
      <w:tblPr>
        <w:tblStyle w:val="Table27"/>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90" w:hRule="atLeast"/>
          <w:tblHeader w:val="0"/>
        </w:trPr>
        <w:tc>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r>
      <w:tr>
        <w:trPr>
          <w:cantSplit w:val="0"/>
          <w:trHeight w:val="1930" w:hRule="atLeast"/>
          <w:tblHeader w:val="0"/>
        </w:trPr>
        <w:tc>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2C0">
            <w:pPr>
              <w:spacing w:before="96" w:line="249" w:lineRule="auto"/>
              <w:ind w:left="11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use case allows the user to generate and export a PDF file of the dashboard which displays their historical energy consumption. The report contains detailed device usage statistics, comparisons with the latest average household consumption, and graphical representations of data to aid in understanding consumption trends. Users can also share reports via email or social media, enabling efficient communication of energy data with others.</w:t>
            </w:r>
            <w:r w:rsidDel="00000000" w:rsidR="00000000" w:rsidRPr="00000000">
              <w:rPr>
                <w:rtl w:val="0"/>
              </w:rPr>
            </w:r>
          </w:p>
        </w:tc>
      </w:tr>
      <w:tr>
        <w:trPr>
          <w:cantSplit w:val="0"/>
          <w:trHeight w:val="1050" w:hRule="atLeast"/>
          <w:tblHeader w:val="0"/>
        </w:trPr>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2C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30"/>
              </w:tabs>
              <w:spacing w:after="0" w:before="8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has logged into with their account</w:t>
            </w:r>
          </w:p>
          <w:p w:rsidR="00000000" w:rsidDel="00000000" w:rsidP="00000000" w:rsidRDefault="00000000" w:rsidRPr="00000000" w14:paraId="000002C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data on energy consumption is available.</w:t>
            </w:r>
          </w:p>
          <w:p w:rsidR="00000000" w:rsidDel="00000000" w:rsidP="00000000" w:rsidRDefault="00000000" w:rsidRPr="00000000" w14:paraId="000002C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services (e.g. email) are accessible.</w:t>
            </w:r>
          </w:p>
        </w:tc>
      </w:tr>
      <w:tr>
        <w:trPr>
          <w:cantSplit w:val="0"/>
          <w:trHeight w:val="1275" w:hRule="atLeast"/>
          <w:tblHeader w:val="0"/>
        </w:trPr>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2C6">
            <w:pPr>
              <w:tabs>
                <w:tab w:val="left" w:leader="none" w:pos="830"/>
              </w:tabs>
              <w:spacing w:before="101" w:lineRule="auto"/>
              <w:ind w:left="0" w:firstLine="0"/>
              <w:rPr>
                <w:sz w:val="24"/>
                <w:szCs w:val="24"/>
              </w:rPr>
            </w:pPr>
            <w:r w:rsidDel="00000000" w:rsidR="00000000" w:rsidRPr="00000000">
              <w:rPr>
                <w:sz w:val="24"/>
                <w:szCs w:val="24"/>
                <w:rtl w:val="0"/>
              </w:rPr>
              <w:t xml:space="preserve">User can view the dashboard report externally as a PDF file.</w:t>
            </w:r>
          </w:p>
        </w:tc>
      </w:tr>
      <w:tr>
        <w:trPr>
          <w:cantSplit w:val="0"/>
          <w:trHeight w:val="470" w:hRule="atLeast"/>
          <w:tblHeader w:val="0"/>
        </w:trPr>
        <w:tc>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90" w:hRule="atLeast"/>
          <w:tblHeader w:val="0"/>
        </w:trPr>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 or as needed</w:t>
            </w:r>
          </w:p>
        </w:tc>
      </w:tr>
      <w:tr>
        <w:trPr>
          <w:cantSplit w:val="0"/>
          <w:trHeight w:val="489" w:hRule="atLeast"/>
          <w:tblHeader w:val="0"/>
        </w:trPr>
        <w:tc>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2CC">
            <w:pPr>
              <w:numPr>
                <w:ilvl w:val="0"/>
                <w:numId w:val="21"/>
              </w:numPr>
              <w:tabs>
                <w:tab w:val="left" w:leader="none" w:pos="770"/>
              </w:tabs>
              <w:spacing w:before="96" w:lineRule="auto"/>
              <w:ind w:left="770" w:hanging="301"/>
            </w:pPr>
            <w:r w:rsidDel="00000000" w:rsidR="00000000" w:rsidRPr="00000000">
              <w:rPr>
                <w:sz w:val="24"/>
                <w:szCs w:val="24"/>
                <w:rtl w:val="0"/>
              </w:rPr>
              <w:t xml:space="preserve">User navigates to the main dashboard.</w:t>
            </w:r>
          </w:p>
          <w:p w:rsidR="00000000" w:rsidDel="00000000" w:rsidP="00000000" w:rsidRDefault="00000000" w:rsidRPr="00000000" w14:paraId="000002CD">
            <w:pPr>
              <w:numPr>
                <w:ilvl w:val="0"/>
                <w:numId w:val="21"/>
              </w:numPr>
              <w:tabs>
                <w:tab w:val="left" w:leader="none" w:pos="770"/>
              </w:tabs>
              <w:spacing w:before="96" w:lineRule="auto"/>
              <w:ind w:left="770" w:hanging="301"/>
            </w:pPr>
            <w:r w:rsidDel="00000000" w:rsidR="00000000" w:rsidRPr="00000000">
              <w:rPr>
                <w:sz w:val="24"/>
                <w:szCs w:val="24"/>
                <w:rtl w:val="0"/>
              </w:rPr>
              <w:t xml:space="preserve">User clicks on “Export PDF”.</w:t>
            </w:r>
          </w:p>
          <w:p w:rsidR="00000000" w:rsidDel="00000000" w:rsidP="00000000" w:rsidRDefault="00000000" w:rsidRPr="00000000" w14:paraId="000002CE">
            <w:pPr>
              <w:numPr>
                <w:ilvl w:val="0"/>
                <w:numId w:val="21"/>
              </w:numPr>
              <w:tabs>
                <w:tab w:val="left" w:leader="none" w:pos="830"/>
              </w:tabs>
              <w:spacing w:before="18" w:line="242" w:lineRule="auto"/>
              <w:ind w:left="770" w:right="280" w:hanging="301"/>
            </w:pPr>
            <w:r w:rsidDel="00000000" w:rsidR="00000000" w:rsidRPr="00000000">
              <w:rPr>
                <w:sz w:val="24"/>
                <w:szCs w:val="24"/>
                <w:rtl w:val="0"/>
              </w:rPr>
              <w:t xml:space="preserve">The system processes the request and generates a dashboard PDF file.</w:t>
            </w:r>
          </w:p>
          <w:p w:rsidR="00000000" w:rsidDel="00000000" w:rsidP="00000000" w:rsidRDefault="00000000" w:rsidRPr="00000000" w14:paraId="000002CF">
            <w:pPr>
              <w:numPr>
                <w:ilvl w:val="0"/>
                <w:numId w:val="21"/>
              </w:numPr>
              <w:tabs>
                <w:tab w:val="left" w:leader="none" w:pos="830"/>
              </w:tabs>
              <w:spacing w:before="17" w:line="244" w:lineRule="auto"/>
              <w:ind w:left="770" w:right="408" w:hanging="301"/>
            </w:pPr>
            <w:r w:rsidDel="00000000" w:rsidR="00000000" w:rsidRPr="00000000">
              <w:rPr>
                <w:sz w:val="24"/>
                <w:szCs w:val="24"/>
                <w:rtl w:val="0"/>
              </w:rPr>
              <w:t xml:space="preserve">The report is displayed to the user with options to download or export.</w:t>
            </w:r>
          </w:p>
          <w:p w:rsidR="00000000" w:rsidDel="00000000" w:rsidP="00000000" w:rsidRDefault="00000000" w:rsidRPr="00000000" w14:paraId="000002D0">
            <w:pPr>
              <w:numPr>
                <w:ilvl w:val="0"/>
                <w:numId w:val="21"/>
              </w:numPr>
              <w:tabs>
                <w:tab w:val="left" w:leader="none" w:pos="830"/>
              </w:tabs>
              <w:spacing w:before="8" w:line="246.99999999999994" w:lineRule="auto"/>
              <w:ind w:left="770" w:right="737" w:hanging="301"/>
            </w:pPr>
            <w:r w:rsidDel="00000000" w:rsidR="00000000" w:rsidRPr="00000000">
              <w:rPr>
                <w:sz w:val="24"/>
                <w:szCs w:val="24"/>
                <w:rtl w:val="0"/>
              </w:rPr>
              <w:t xml:space="preserve">Users can choose to generate another report or return to the dashboard.</w:t>
            </w:r>
          </w:p>
          <w:p w:rsidR="00000000" w:rsidDel="00000000" w:rsidP="00000000" w:rsidRDefault="00000000" w:rsidRPr="00000000" w14:paraId="000002D1">
            <w:pPr>
              <w:numPr>
                <w:ilvl w:val="0"/>
                <w:numId w:val="21"/>
              </w:numPr>
              <w:tabs>
                <w:tab w:val="left" w:leader="none" w:pos="830"/>
              </w:tabs>
              <w:spacing w:before="6" w:line="246.99999999999994" w:lineRule="auto"/>
              <w:ind w:left="770" w:right="697" w:hanging="301"/>
            </w:pPr>
            <w:r w:rsidDel="00000000" w:rsidR="00000000" w:rsidRPr="00000000">
              <w:rPr>
                <w:sz w:val="24"/>
                <w:szCs w:val="24"/>
                <w:rtl w:val="0"/>
              </w:rPr>
              <w:t xml:space="preserve">User selects the platform to share the report, and the system generates the file for sharing.</w:t>
            </w:r>
          </w:p>
        </w:tc>
      </w:tr>
    </w:tbl>
    <w:p w:rsidR="00000000" w:rsidDel="00000000" w:rsidP="00000000" w:rsidRDefault="00000000" w:rsidRPr="00000000" w14:paraId="000002D2">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8"/>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1890" w:hRule="atLeast"/>
          <w:tblHeader w:val="0"/>
        </w:trPr>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2D5">
            <w:pPr>
              <w:tabs>
                <w:tab w:val="left" w:leader="none" w:pos="770"/>
              </w:tabs>
              <w:spacing w:before="1" w:lineRule="auto"/>
              <w:ind w:left="110" w:firstLine="0"/>
              <w:rPr>
                <w:sz w:val="24"/>
                <w:szCs w:val="24"/>
              </w:rPr>
            </w:pPr>
            <w:r w:rsidDel="00000000" w:rsidR="00000000" w:rsidRPr="00000000">
              <w:rPr>
                <w:sz w:val="24"/>
                <w:szCs w:val="24"/>
                <w:rtl w:val="0"/>
              </w:rPr>
              <w:t xml:space="preserve">AF-S1: User decides to not download/export report</w:t>
            </w:r>
          </w:p>
          <w:p w:rsidR="00000000" w:rsidDel="00000000" w:rsidP="00000000" w:rsidRDefault="00000000" w:rsidRPr="00000000" w14:paraId="000002D6">
            <w:pPr>
              <w:numPr>
                <w:ilvl w:val="0"/>
                <w:numId w:val="72"/>
              </w:numPr>
              <w:tabs>
                <w:tab w:val="left" w:leader="none" w:pos="830"/>
              </w:tabs>
              <w:spacing w:before="14" w:line="246.99999999999994" w:lineRule="auto"/>
              <w:ind w:left="830" w:right="577" w:hanging="361"/>
              <w:rPr>
                <w:sz w:val="24"/>
                <w:szCs w:val="24"/>
              </w:rPr>
            </w:pPr>
            <w:r w:rsidDel="00000000" w:rsidR="00000000" w:rsidRPr="00000000">
              <w:rPr>
                <w:sz w:val="24"/>
                <w:szCs w:val="24"/>
                <w:rtl w:val="0"/>
              </w:rPr>
              <w:t xml:space="preserve">After clicking on “Export PDF”, the report is generated and prompts the user to download or share to external platforms.</w:t>
            </w:r>
          </w:p>
          <w:p w:rsidR="00000000" w:rsidDel="00000000" w:rsidP="00000000" w:rsidRDefault="00000000" w:rsidRPr="00000000" w14:paraId="000002D7">
            <w:pPr>
              <w:numPr>
                <w:ilvl w:val="0"/>
                <w:numId w:val="72"/>
              </w:numPr>
              <w:tabs>
                <w:tab w:val="left" w:leader="none" w:pos="830"/>
              </w:tabs>
              <w:spacing w:before="7" w:lineRule="auto"/>
              <w:ind w:left="830" w:hanging="360"/>
              <w:rPr>
                <w:sz w:val="24"/>
                <w:szCs w:val="24"/>
              </w:rPr>
            </w:pPr>
            <w:r w:rsidDel="00000000" w:rsidR="00000000" w:rsidRPr="00000000">
              <w:rPr>
                <w:sz w:val="24"/>
                <w:szCs w:val="24"/>
                <w:rtl w:val="0"/>
              </w:rPr>
              <w:t xml:space="preserve">The user cancels the operation.</w:t>
            </w:r>
          </w:p>
          <w:p w:rsidR="00000000" w:rsidDel="00000000" w:rsidP="00000000" w:rsidRDefault="00000000" w:rsidRPr="00000000" w14:paraId="000002D8">
            <w:pPr>
              <w:numPr>
                <w:ilvl w:val="0"/>
                <w:numId w:val="72"/>
              </w:numPr>
              <w:tabs>
                <w:tab w:val="left" w:leader="none" w:pos="830"/>
              </w:tabs>
              <w:spacing w:before="14" w:line="242" w:lineRule="auto"/>
              <w:ind w:left="830" w:right="959" w:hanging="361"/>
              <w:rPr>
                <w:sz w:val="24"/>
                <w:szCs w:val="24"/>
              </w:rPr>
            </w:pPr>
            <w:r w:rsidDel="00000000" w:rsidR="00000000" w:rsidRPr="00000000">
              <w:rPr>
                <w:sz w:val="24"/>
                <w:szCs w:val="24"/>
                <w:rtl w:val="0"/>
              </w:rPr>
              <w:t xml:space="preserve">User returns to the dashboard.</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0" w:right="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2DC">
            <w:pPr>
              <w:spacing w:before="1" w:lineRule="auto"/>
              <w:ind w:left="110" w:firstLine="0"/>
              <w:rPr>
                <w:sz w:val="24"/>
                <w:szCs w:val="24"/>
              </w:rPr>
            </w:pPr>
            <w:r w:rsidDel="00000000" w:rsidR="00000000" w:rsidRPr="00000000">
              <w:rPr>
                <w:sz w:val="24"/>
                <w:szCs w:val="24"/>
                <w:rtl w:val="0"/>
              </w:rPr>
              <w:t xml:space="preserve">EX-S1: System error during report generation</w:t>
            </w:r>
          </w:p>
          <w:p w:rsidR="00000000" w:rsidDel="00000000" w:rsidP="00000000" w:rsidRDefault="00000000" w:rsidRPr="00000000" w14:paraId="000002DD">
            <w:pPr>
              <w:numPr>
                <w:ilvl w:val="0"/>
                <w:numId w:val="2"/>
              </w:numPr>
              <w:tabs>
                <w:tab w:val="left" w:leader="none" w:pos="830"/>
              </w:tabs>
              <w:spacing w:before="14" w:line="244" w:lineRule="auto"/>
              <w:ind w:left="830" w:right="124" w:hanging="361"/>
              <w:rPr>
                <w:sz w:val="24"/>
                <w:szCs w:val="24"/>
              </w:rPr>
            </w:pPr>
            <w:r w:rsidDel="00000000" w:rsidR="00000000" w:rsidRPr="00000000">
              <w:rPr>
                <w:sz w:val="24"/>
                <w:szCs w:val="24"/>
                <w:rtl w:val="0"/>
              </w:rPr>
              <w:t xml:space="preserve">User initiates the report generation process.</w:t>
            </w:r>
          </w:p>
          <w:p w:rsidR="00000000" w:rsidDel="00000000" w:rsidP="00000000" w:rsidRDefault="00000000" w:rsidRPr="00000000" w14:paraId="000002DE">
            <w:pPr>
              <w:numPr>
                <w:ilvl w:val="0"/>
                <w:numId w:val="2"/>
              </w:numPr>
              <w:tabs>
                <w:tab w:val="left" w:leader="none" w:pos="830"/>
              </w:tabs>
              <w:spacing w:before="12" w:line="242" w:lineRule="auto"/>
              <w:ind w:left="830" w:right="1079" w:hanging="361"/>
              <w:rPr>
                <w:sz w:val="24"/>
                <w:szCs w:val="24"/>
              </w:rPr>
            </w:pPr>
            <w:r w:rsidDel="00000000" w:rsidR="00000000" w:rsidRPr="00000000">
              <w:rPr>
                <w:sz w:val="24"/>
                <w:szCs w:val="24"/>
                <w:rtl w:val="0"/>
              </w:rPr>
              <w:t xml:space="preserve">A system error occurs, preventing the report from being generated.</w:t>
            </w:r>
          </w:p>
          <w:p w:rsidR="00000000" w:rsidDel="00000000" w:rsidP="00000000" w:rsidRDefault="00000000" w:rsidRPr="00000000" w14:paraId="000002DF">
            <w:pPr>
              <w:numPr>
                <w:ilvl w:val="0"/>
                <w:numId w:val="2"/>
              </w:numPr>
              <w:tabs>
                <w:tab w:val="left" w:leader="none" w:pos="830"/>
              </w:tabs>
              <w:spacing w:before="18" w:line="242" w:lineRule="auto"/>
              <w:ind w:left="830" w:right="613" w:hanging="361"/>
              <w:rPr>
                <w:sz w:val="24"/>
                <w:szCs w:val="24"/>
              </w:rPr>
            </w:pPr>
            <w:r w:rsidDel="00000000" w:rsidR="00000000" w:rsidRPr="00000000">
              <w:rPr>
                <w:sz w:val="24"/>
                <w:szCs w:val="24"/>
                <w:rtl w:val="0"/>
              </w:rPr>
              <w:t xml:space="preserve">The system displays an error message detailing the issue and possibly suggesting steps to resolve it or try again.</w:t>
            </w:r>
          </w:p>
          <w:p w:rsidR="00000000" w:rsidDel="00000000" w:rsidP="00000000" w:rsidRDefault="00000000" w:rsidRPr="00000000" w14:paraId="000002E0">
            <w:pPr>
              <w:numPr>
                <w:ilvl w:val="0"/>
                <w:numId w:val="2"/>
              </w:numPr>
              <w:tabs>
                <w:tab w:val="left" w:leader="none" w:pos="830"/>
              </w:tabs>
              <w:spacing w:before="18" w:line="242" w:lineRule="auto"/>
              <w:ind w:left="830" w:right="354" w:hanging="361"/>
              <w:rPr>
                <w:sz w:val="24"/>
                <w:szCs w:val="24"/>
              </w:rPr>
            </w:pPr>
            <w:r w:rsidDel="00000000" w:rsidR="00000000" w:rsidRPr="00000000">
              <w:rPr>
                <w:sz w:val="24"/>
                <w:szCs w:val="24"/>
                <w:rtl w:val="0"/>
              </w:rPr>
              <w:t xml:space="preserve">Users may attempt to regenerate the report or contact support if the issue persists.</w:t>
            </w:r>
          </w:p>
          <w:p w:rsidR="00000000" w:rsidDel="00000000" w:rsidP="00000000" w:rsidRDefault="00000000" w:rsidRPr="00000000" w14:paraId="000002E1">
            <w:pPr>
              <w:ind w:left="110" w:firstLine="0"/>
              <w:rPr>
                <w:sz w:val="24"/>
                <w:szCs w:val="24"/>
              </w:rPr>
            </w:pPr>
            <w:r w:rsidDel="00000000" w:rsidR="00000000" w:rsidRPr="00000000">
              <w:rPr>
                <w:sz w:val="24"/>
                <w:szCs w:val="24"/>
                <w:rtl w:val="0"/>
              </w:rPr>
              <w:t xml:space="preserve">EX-S2: Connection Failure Prevents Sharing</w:t>
            </w:r>
          </w:p>
          <w:p w:rsidR="00000000" w:rsidDel="00000000" w:rsidP="00000000" w:rsidRDefault="00000000" w:rsidRPr="00000000" w14:paraId="000002E2">
            <w:pPr>
              <w:numPr>
                <w:ilvl w:val="0"/>
                <w:numId w:val="73"/>
              </w:numPr>
              <w:tabs>
                <w:tab w:val="left" w:leader="none" w:pos="830"/>
              </w:tabs>
              <w:spacing w:before="14" w:lineRule="auto"/>
              <w:ind w:left="830" w:hanging="360"/>
              <w:rPr>
                <w:sz w:val="24"/>
                <w:szCs w:val="24"/>
              </w:rPr>
            </w:pPr>
            <w:r w:rsidDel="00000000" w:rsidR="00000000" w:rsidRPr="00000000">
              <w:rPr>
                <w:sz w:val="24"/>
                <w:szCs w:val="24"/>
                <w:rtl w:val="0"/>
              </w:rPr>
              <w:t xml:space="preserve">The user attempts to share the report via an external platform.</w:t>
            </w:r>
          </w:p>
          <w:p w:rsidR="00000000" w:rsidDel="00000000" w:rsidP="00000000" w:rsidRDefault="00000000" w:rsidRPr="00000000" w14:paraId="000002E3">
            <w:pPr>
              <w:numPr>
                <w:ilvl w:val="0"/>
                <w:numId w:val="73"/>
              </w:numPr>
              <w:tabs>
                <w:tab w:val="left" w:leader="none" w:pos="830"/>
              </w:tabs>
              <w:spacing w:before="9" w:lineRule="auto"/>
              <w:ind w:left="830" w:hanging="360"/>
              <w:rPr>
                <w:sz w:val="24"/>
                <w:szCs w:val="24"/>
              </w:rPr>
            </w:pPr>
            <w:r w:rsidDel="00000000" w:rsidR="00000000" w:rsidRPr="00000000">
              <w:rPr>
                <w:sz w:val="24"/>
                <w:szCs w:val="24"/>
                <w:rtl w:val="0"/>
              </w:rPr>
              <w:t xml:space="preserve">A connection failure occurs, preventing the sharing process.</w:t>
            </w:r>
          </w:p>
          <w:p w:rsidR="00000000" w:rsidDel="00000000" w:rsidP="00000000" w:rsidRDefault="00000000" w:rsidRPr="00000000" w14:paraId="000002E4">
            <w:pPr>
              <w:numPr>
                <w:ilvl w:val="0"/>
                <w:numId w:val="73"/>
              </w:numPr>
              <w:tabs>
                <w:tab w:val="left" w:leader="none" w:pos="830"/>
              </w:tabs>
              <w:spacing w:before="20" w:line="246.99999999999994" w:lineRule="auto"/>
              <w:ind w:left="830" w:right="685" w:hanging="361"/>
              <w:rPr>
                <w:sz w:val="24"/>
                <w:szCs w:val="24"/>
              </w:rPr>
            </w:pPr>
            <w:r w:rsidDel="00000000" w:rsidR="00000000" w:rsidRPr="00000000">
              <w:rPr>
                <w:sz w:val="24"/>
                <w:szCs w:val="24"/>
                <w:rtl w:val="0"/>
              </w:rPr>
              <w:t xml:space="preserve">The system displays an error message prompting the user to check their internet connection.</w:t>
            </w:r>
          </w:p>
          <w:p w:rsidR="00000000" w:rsidDel="00000000" w:rsidP="00000000" w:rsidRDefault="00000000" w:rsidRPr="00000000" w14:paraId="000002E5">
            <w:pPr>
              <w:spacing w:before="21" w:lineRule="auto"/>
              <w:rPr>
                <w:b w:val="1"/>
                <w:sz w:val="24"/>
                <w:szCs w:val="24"/>
              </w:rPr>
            </w:pPr>
            <w:r w:rsidDel="00000000" w:rsidR="00000000" w:rsidRPr="00000000">
              <w:rPr>
                <w:rtl w:val="0"/>
              </w:rPr>
            </w:r>
          </w:p>
          <w:p w:rsidR="00000000" w:rsidDel="00000000" w:rsidP="00000000" w:rsidRDefault="00000000" w:rsidRPr="00000000" w14:paraId="000002E6">
            <w:pPr>
              <w:ind w:left="110" w:firstLine="0"/>
              <w:rPr>
                <w:sz w:val="24"/>
                <w:szCs w:val="24"/>
              </w:rPr>
            </w:pPr>
            <w:r w:rsidDel="00000000" w:rsidR="00000000" w:rsidRPr="00000000">
              <w:rPr>
                <w:sz w:val="24"/>
                <w:szCs w:val="24"/>
                <w:rtl w:val="0"/>
              </w:rPr>
              <w:t xml:space="preserve">EX-S3: Insufficient Storage for File Export</w:t>
            </w:r>
          </w:p>
          <w:p w:rsidR="00000000" w:rsidDel="00000000" w:rsidP="00000000" w:rsidRDefault="00000000" w:rsidRPr="00000000" w14:paraId="000002E7">
            <w:pPr>
              <w:numPr>
                <w:ilvl w:val="0"/>
                <w:numId w:val="1"/>
              </w:numPr>
              <w:tabs>
                <w:tab w:val="left" w:leader="none" w:pos="830"/>
              </w:tabs>
              <w:spacing w:before="14" w:lineRule="auto"/>
              <w:ind w:left="830" w:hanging="361"/>
              <w:rPr>
                <w:sz w:val="24"/>
                <w:szCs w:val="24"/>
              </w:rPr>
            </w:pPr>
            <w:r w:rsidDel="00000000" w:rsidR="00000000" w:rsidRPr="00000000">
              <w:rPr>
                <w:sz w:val="24"/>
                <w:szCs w:val="24"/>
                <w:rtl w:val="0"/>
              </w:rPr>
              <w:t xml:space="preserve">The user attempts to export the report.</w:t>
            </w:r>
          </w:p>
          <w:p w:rsidR="00000000" w:rsidDel="00000000" w:rsidP="00000000" w:rsidRDefault="00000000" w:rsidRPr="00000000" w14:paraId="000002E8">
            <w:pPr>
              <w:numPr>
                <w:ilvl w:val="0"/>
                <w:numId w:val="1"/>
              </w:numPr>
              <w:tabs>
                <w:tab w:val="left" w:leader="none" w:pos="830"/>
              </w:tabs>
              <w:spacing w:before="15" w:line="242" w:lineRule="auto"/>
              <w:ind w:left="830" w:right="413" w:hanging="361"/>
              <w:rPr>
                <w:sz w:val="24"/>
                <w:szCs w:val="24"/>
              </w:rPr>
            </w:pPr>
            <w:r w:rsidDel="00000000" w:rsidR="00000000" w:rsidRPr="00000000">
              <w:rPr>
                <w:sz w:val="24"/>
                <w:szCs w:val="24"/>
                <w:rtl w:val="0"/>
              </w:rPr>
              <w:t xml:space="preserve">The system notifies the user that there is insufficient storage on their device and suggests freeing up space.</w:t>
            </w:r>
          </w:p>
        </w:tc>
      </w:tr>
      <w:tr>
        <w:trPr>
          <w:cantSplit w:val="0"/>
          <w:trHeight w:val="495" w:hRule="atLeast"/>
          <w:tblHeader w:val="0"/>
        </w:trPr>
        <w:tc>
          <w:tcPr/>
          <w:p w:rsidR="00000000" w:rsidDel="00000000" w:rsidP="00000000" w:rsidRDefault="00000000" w:rsidRPr="00000000" w14:paraId="000002E9">
            <w:pPr>
              <w:spacing w:before="96" w:lineRule="auto"/>
              <w:ind w:left="105" w:firstLine="0"/>
              <w:rPr>
                <w:sz w:val="24"/>
                <w:szCs w:val="24"/>
              </w:rPr>
            </w:pPr>
            <w:r w:rsidDel="00000000" w:rsidR="00000000" w:rsidRPr="00000000">
              <w:rPr>
                <w:sz w:val="24"/>
                <w:szCs w:val="24"/>
                <w:rtl w:val="0"/>
              </w:rPr>
              <w:t xml:space="preserve">Includes:</w:t>
            </w:r>
          </w:p>
        </w:tc>
        <w:tc>
          <w:tcPr/>
          <w:p w:rsidR="00000000" w:rsidDel="00000000" w:rsidP="00000000" w:rsidRDefault="00000000" w:rsidRPr="00000000" w14:paraId="000002EA">
            <w:pPr>
              <w:spacing w:before="96" w:lineRule="auto"/>
              <w:ind w:left="110" w:firstLine="0"/>
              <w:rPr>
                <w:sz w:val="24"/>
                <w:szCs w:val="24"/>
              </w:rPr>
            </w:pPr>
            <w:r w:rsidDel="00000000" w:rsidR="00000000" w:rsidRPr="00000000">
              <w:rPr>
                <w:sz w:val="24"/>
                <w:szCs w:val="24"/>
                <w:rtl w:val="0"/>
              </w:rPr>
              <w:t xml:space="preserve">Navigating Dashboard</w:t>
            </w:r>
          </w:p>
        </w:tc>
      </w:tr>
      <w:tr>
        <w:trPr>
          <w:cantSplit w:val="0"/>
          <w:trHeight w:val="780" w:hRule="atLeast"/>
          <w:tblHeader w:val="0"/>
        </w:trPr>
        <w:tc>
          <w:tcPr/>
          <w:p w:rsidR="00000000" w:rsidDel="00000000" w:rsidP="00000000" w:rsidRDefault="00000000" w:rsidRPr="00000000" w14:paraId="000002EB">
            <w:pPr>
              <w:spacing w:before="91" w:line="246.99999999999994" w:lineRule="auto"/>
              <w:ind w:left="105"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2EC">
            <w:pPr>
              <w:spacing w:before="91" w:lineRule="auto"/>
              <w:ind w:left="110" w:firstLine="0"/>
              <w:rPr>
                <w:sz w:val="24"/>
                <w:szCs w:val="24"/>
              </w:rPr>
            </w:pPr>
            <w:r w:rsidDel="00000000" w:rsidR="00000000" w:rsidRPr="00000000">
              <w:rPr>
                <w:sz w:val="24"/>
                <w:szCs w:val="24"/>
                <w:rtl w:val="0"/>
              </w:rPr>
              <w:t xml:space="preserve">N/A</w:t>
            </w:r>
          </w:p>
        </w:tc>
      </w:tr>
      <w:tr>
        <w:trPr>
          <w:cantSplit w:val="0"/>
          <w:trHeight w:val="420" w:hRule="atLeast"/>
          <w:tblHeader w:val="0"/>
        </w:trPr>
        <w:tc>
          <w:tcPr/>
          <w:p w:rsidR="00000000" w:rsidDel="00000000" w:rsidP="00000000" w:rsidRDefault="00000000" w:rsidRPr="00000000" w14:paraId="000002ED">
            <w:pPr>
              <w:spacing w:before="91" w:lineRule="auto"/>
              <w:ind w:left="105" w:firstLine="0"/>
              <w:rPr>
                <w:sz w:val="24"/>
                <w:szCs w:val="24"/>
              </w:rPr>
            </w:pPr>
            <w:r w:rsidDel="00000000" w:rsidR="00000000" w:rsidRPr="00000000">
              <w:rPr>
                <w:sz w:val="24"/>
                <w:szCs w:val="24"/>
                <w:rtl w:val="0"/>
              </w:rPr>
              <w:t xml:space="preserve">Assumptions:</w:t>
            </w:r>
          </w:p>
        </w:tc>
        <w:tc>
          <w:tcPr/>
          <w:p w:rsidR="00000000" w:rsidDel="00000000" w:rsidP="00000000" w:rsidRDefault="00000000" w:rsidRPr="00000000" w14:paraId="000002EE">
            <w:pPr>
              <w:spacing w:before="91" w:lineRule="auto"/>
              <w:ind w:left="110" w:firstLine="0"/>
              <w:rPr>
                <w:sz w:val="24"/>
                <w:szCs w:val="24"/>
              </w:rPr>
            </w:pPr>
            <w:r w:rsidDel="00000000" w:rsidR="00000000" w:rsidRPr="00000000">
              <w:rPr>
                <w:sz w:val="24"/>
                <w:szCs w:val="24"/>
                <w:rtl w:val="0"/>
              </w:rPr>
              <w:t xml:space="preserve">The user has active accounts on the selected sharing platforms</w:t>
            </w:r>
          </w:p>
        </w:tc>
      </w:tr>
      <w:tr>
        <w:trPr>
          <w:cantSplit w:val="0"/>
          <w:trHeight w:val="540" w:hRule="atLeast"/>
          <w:tblHeader w:val="0"/>
        </w:trPr>
        <w:tc>
          <w:tcPr/>
          <w:p w:rsidR="00000000" w:rsidDel="00000000" w:rsidP="00000000" w:rsidRDefault="00000000" w:rsidRPr="00000000" w14:paraId="000002EF">
            <w:pPr>
              <w:spacing w:before="106" w:lineRule="auto"/>
              <w:ind w:left="105" w:firstLine="0"/>
              <w:rPr>
                <w:sz w:val="24"/>
                <w:szCs w:val="24"/>
              </w:rPr>
            </w:pPr>
            <w:r w:rsidDel="00000000" w:rsidR="00000000" w:rsidRPr="00000000">
              <w:rPr>
                <w:sz w:val="24"/>
                <w:szCs w:val="24"/>
                <w:rtl w:val="0"/>
              </w:rPr>
              <w:t xml:space="preserve">Notes &amp; Issues:</w:t>
            </w:r>
          </w:p>
        </w:tc>
        <w:tc>
          <w:tcPr/>
          <w:p w:rsidR="00000000" w:rsidDel="00000000" w:rsidP="00000000" w:rsidRDefault="00000000" w:rsidRPr="00000000" w14:paraId="000002F0">
            <w:pPr>
              <w:spacing w:before="106" w:lineRule="auto"/>
              <w:ind w:left="110" w:firstLine="0"/>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2F1">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2F2">
      <w:pPr>
        <w:rPr>
          <w:b w:val="1"/>
          <w:sz w:val="20"/>
          <w:szCs w:val="20"/>
        </w:rPr>
      </w:pPr>
      <w:r w:rsidDel="00000000" w:rsidR="00000000" w:rsidRPr="00000000">
        <w:rPr>
          <w:rtl w:val="0"/>
        </w:rPr>
      </w:r>
    </w:p>
    <w:p w:rsidR="00000000" w:rsidDel="00000000" w:rsidP="00000000" w:rsidRDefault="00000000" w:rsidRPr="00000000" w14:paraId="000002F3">
      <w:pPr>
        <w:rPr>
          <w:b w:val="1"/>
          <w:sz w:val="20"/>
          <w:szCs w:val="20"/>
        </w:rPr>
      </w:pPr>
      <w:r w:rsidDel="00000000" w:rsidR="00000000" w:rsidRPr="00000000">
        <w:rPr>
          <w:rtl w:val="0"/>
        </w:rPr>
      </w:r>
    </w:p>
    <w:p w:rsidR="00000000" w:rsidDel="00000000" w:rsidP="00000000" w:rsidRDefault="00000000" w:rsidRPr="00000000" w14:paraId="000002F4">
      <w:pPr>
        <w:spacing w:before="193" w:lineRule="auto"/>
        <w:rPr>
          <w:b w:val="1"/>
          <w:sz w:val="20"/>
          <w:szCs w:val="20"/>
        </w:rPr>
      </w:pPr>
      <w:r w:rsidDel="00000000" w:rsidR="00000000" w:rsidRPr="00000000">
        <w:rPr>
          <w:rtl w:val="0"/>
        </w:rPr>
      </w:r>
    </w:p>
    <w:p w:rsidR="00000000" w:rsidDel="00000000" w:rsidP="00000000" w:rsidRDefault="00000000" w:rsidRPr="00000000" w14:paraId="000002F5">
      <w:pPr>
        <w:spacing w:before="193" w:lineRule="auto"/>
        <w:rPr>
          <w:b w:val="1"/>
          <w:sz w:val="20"/>
          <w:szCs w:val="20"/>
        </w:rPr>
      </w:pPr>
      <w:r w:rsidDel="00000000" w:rsidR="00000000" w:rsidRPr="00000000">
        <w:rPr>
          <w:rtl w:val="0"/>
        </w:rPr>
      </w:r>
    </w:p>
    <w:p w:rsidR="00000000" w:rsidDel="00000000" w:rsidP="00000000" w:rsidRDefault="00000000" w:rsidRPr="00000000" w14:paraId="000002F6">
      <w:pPr>
        <w:spacing w:before="193" w:lineRule="auto"/>
        <w:rPr>
          <w:b w:val="1"/>
          <w:sz w:val="20"/>
          <w:szCs w:val="20"/>
        </w:rPr>
      </w:pPr>
      <w:r w:rsidDel="00000000" w:rsidR="00000000" w:rsidRPr="00000000">
        <w:rPr>
          <w:rtl w:val="0"/>
        </w:rPr>
      </w:r>
    </w:p>
    <w:p w:rsidR="00000000" w:rsidDel="00000000" w:rsidP="00000000" w:rsidRDefault="00000000" w:rsidRPr="00000000" w14:paraId="000002F7">
      <w:pPr>
        <w:spacing w:before="193" w:lineRule="auto"/>
        <w:rPr>
          <w:b w:val="1"/>
          <w:sz w:val="20"/>
          <w:szCs w:val="20"/>
        </w:rPr>
      </w:pPr>
      <w:r w:rsidDel="00000000" w:rsidR="00000000" w:rsidRPr="00000000">
        <w:rPr>
          <w:rtl w:val="0"/>
        </w:rPr>
      </w:r>
    </w:p>
    <w:p w:rsidR="00000000" w:rsidDel="00000000" w:rsidP="00000000" w:rsidRDefault="00000000" w:rsidRPr="00000000" w14:paraId="000002F8">
      <w:pPr>
        <w:spacing w:before="193" w:lineRule="auto"/>
        <w:rPr>
          <w:b w:val="1"/>
          <w:sz w:val="20"/>
          <w:szCs w:val="20"/>
        </w:rPr>
      </w:pPr>
      <w:r w:rsidDel="00000000" w:rsidR="00000000" w:rsidRPr="00000000">
        <w:rPr>
          <w:rtl w:val="0"/>
        </w:rPr>
      </w:r>
    </w:p>
    <w:p w:rsidR="00000000" w:rsidDel="00000000" w:rsidP="00000000" w:rsidRDefault="00000000" w:rsidRPr="00000000" w14:paraId="000002F9">
      <w:pPr>
        <w:spacing w:before="193" w:lineRule="auto"/>
        <w:rPr>
          <w:b w:val="1"/>
          <w:sz w:val="20"/>
          <w:szCs w:val="20"/>
        </w:rPr>
      </w:pPr>
      <w:r w:rsidDel="00000000" w:rsidR="00000000" w:rsidRPr="00000000">
        <w:rPr>
          <w:rtl w:val="0"/>
        </w:rPr>
      </w:r>
    </w:p>
    <w:p w:rsidR="00000000" w:rsidDel="00000000" w:rsidP="00000000" w:rsidRDefault="00000000" w:rsidRPr="00000000" w14:paraId="000002FA">
      <w:pPr>
        <w:spacing w:before="193" w:lineRule="auto"/>
        <w:rPr>
          <w:b w:val="1"/>
          <w:sz w:val="20"/>
          <w:szCs w:val="20"/>
        </w:rPr>
      </w:pPr>
      <w:r w:rsidDel="00000000" w:rsidR="00000000" w:rsidRPr="00000000">
        <w:rPr>
          <w:rtl w:val="0"/>
        </w:rPr>
      </w:r>
    </w:p>
    <w:tbl>
      <w:tblPr>
        <w:tblStyle w:val="Table29"/>
        <w:tblW w:w="9362.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61"/>
        <w:gridCol w:w="3761"/>
        <w:gridCol w:w="1880"/>
        <w:gridCol w:w="1860"/>
        <w:tblGridChange w:id="0">
          <w:tblGrid>
            <w:gridCol w:w="1861"/>
            <w:gridCol w:w="3761"/>
            <w:gridCol w:w="1880"/>
            <w:gridCol w:w="1860"/>
          </w:tblGrid>
        </w:tblGridChange>
      </w:tblGrid>
      <w:tr>
        <w:trPr>
          <w:cantSplit w:val="0"/>
          <w:trHeight w:val="490" w:hRule="atLeast"/>
          <w:tblHeader w:val="0"/>
        </w:trPr>
        <w:tc>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710" w:hRule="atLeast"/>
          <w:tblHeader w:val="0"/>
        </w:trPr>
        <w:tc>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Up Energy Saving Goals</w:t>
            </w:r>
            <w:commentRangeEnd w:id="0"/>
            <w:r w:rsidDel="00000000" w:rsidR="00000000" w:rsidRPr="00000000">
              <w:commentReference w:id="0"/>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Sanjeev</w:t>
            </w:r>
          </w:p>
        </w:tc>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w:t>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sz w:val="24"/>
                <w:szCs w:val="24"/>
              </w:rPr>
            </w:pPr>
            <w:r w:rsidDel="00000000" w:rsidR="00000000" w:rsidRPr="00000000">
              <w:rPr>
                <w:sz w:val="24"/>
                <w:szCs w:val="24"/>
                <w:rtl w:val="0"/>
              </w:rPr>
              <w:t xml:space="preserve">By:</w:t>
            </w:r>
          </w:p>
        </w:tc>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r>
      <w:tr>
        <w:trPr>
          <w:cantSplit w:val="0"/>
          <w:trHeight w:val="489" w:hRule="atLeast"/>
          <w:tblHeader w:val="0"/>
        </w:trPr>
        <w:tc>
          <w:tcPr/>
          <w:p w:rsidR="00000000" w:rsidDel="00000000" w:rsidP="00000000" w:rsidRDefault="00000000" w:rsidRPr="00000000" w14:paraId="00000308">
            <w:pPr>
              <w:spacing w:before="96" w:lineRule="auto"/>
              <w:ind w:left="105" w:firstLine="0"/>
              <w:rPr>
                <w:sz w:val="24"/>
                <w:szCs w:val="24"/>
              </w:rPr>
            </w:pPr>
            <w:r w:rsidDel="00000000" w:rsidR="00000000" w:rsidRPr="00000000">
              <w:rPr>
                <w:sz w:val="24"/>
                <w:szCs w:val="24"/>
                <w:rtl w:val="0"/>
              </w:rPr>
              <w:t xml:space="preserve">Date Created:</w:t>
            </w:r>
          </w:p>
        </w:tc>
        <w:tc>
          <w:tcPr/>
          <w:p w:rsidR="00000000" w:rsidDel="00000000" w:rsidP="00000000" w:rsidRDefault="00000000" w:rsidRPr="00000000" w14:paraId="00000309">
            <w:pPr>
              <w:spacing w:before="96" w:lineRule="auto"/>
              <w:ind w:left="120" w:firstLine="0"/>
              <w:rPr>
                <w:sz w:val="24"/>
                <w:szCs w:val="24"/>
              </w:rPr>
            </w:pPr>
            <w:r w:rsidDel="00000000" w:rsidR="00000000" w:rsidRPr="00000000">
              <w:rPr>
                <w:sz w:val="24"/>
                <w:szCs w:val="24"/>
                <w:rtl w:val="0"/>
              </w:rPr>
              <w:t xml:space="preserve">13/09/2024</w:t>
            </w:r>
          </w:p>
        </w:tc>
        <w:tc>
          <w:tcPr/>
          <w:p w:rsidR="00000000" w:rsidDel="00000000" w:rsidP="00000000" w:rsidRDefault="00000000" w:rsidRPr="00000000" w14:paraId="0000030A">
            <w:pPr>
              <w:spacing w:before="96" w:line="246.99999999999994" w:lineRule="auto"/>
              <w:ind w:left="110" w:right="808" w:firstLine="0"/>
              <w:rPr>
                <w:sz w:val="24"/>
                <w:szCs w:val="24"/>
              </w:rPr>
            </w:pPr>
            <w:r w:rsidDel="00000000" w:rsidR="00000000" w:rsidRPr="00000000">
              <w:rPr>
                <w:sz w:val="24"/>
                <w:szCs w:val="24"/>
                <w:rtl w:val="0"/>
              </w:rPr>
              <w:t xml:space="preserve">Data Last Updated:</w:t>
            </w:r>
          </w:p>
        </w:tc>
        <w:tc>
          <w:tcPr/>
          <w:p w:rsidR="00000000" w:rsidDel="00000000" w:rsidP="00000000" w:rsidRDefault="00000000" w:rsidRPr="00000000" w14:paraId="0000030B">
            <w:pPr>
              <w:spacing w:before="91" w:lineRule="auto"/>
              <w:ind w:left="106" w:firstLine="0"/>
              <w:rPr/>
            </w:pPr>
            <w:r w:rsidDel="00000000" w:rsidR="00000000" w:rsidRPr="00000000">
              <w:rPr>
                <w:rtl w:val="0"/>
              </w:rPr>
            </w:r>
          </w:p>
        </w:tc>
      </w:tr>
    </w:tbl>
    <w:p w:rsidR="00000000" w:rsidDel="00000000" w:rsidP="00000000" w:rsidRDefault="00000000" w:rsidRPr="00000000" w14:paraId="0000030C">
      <w:pPr>
        <w:rPr>
          <w:sz w:val="24"/>
          <w:szCs w:val="24"/>
        </w:rPr>
        <w:sectPr>
          <w:type w:val="continuous"/>
          <w:pgSz w:h="15840" w:w="12240" w:orient="portrait"/>
          <w:pgMar w:bottom="1426" w:top="1420" w:left="1180" w:right="1280" w:header="0" w:footer="753"/>
        </w:sectPr>
      </w:pPr>
      <w:r w:rsidDel="00000000" w:rsidR="00000000" w:rsidRPr="00000000">
        <w:rPr>
          <w:rtl w:val="0"/>
        </w:rPr>
      </w:r>
    </w:p>
    <w:p w:rsidR="00000000" w:rsidDel="00000000" w:rsidP="00000000" w:rsidRDefault="00000000" w:rsidRPr="00000000" w14:paraId="0000030D">
      <w:pPr>
        <w:spacing w:before="141" w:lineRule="auto"/>
        <w:rPr>
          <w:b w:val="1"/>
          <w:sz w:val="20"/>
          <w:szCs w:val="20"/>
        </w:rPr>
      </w:pPr>
      <w:r w:rsidDel="00000000" w:rsidR="00000000" w:rsidRPr="00000000">
        <w:rPr>
          <w:rtl w:val="0"/>
        </w:rPr>
      </w:r>
    </w:p>
    <w:tbl>
      <w:tblPr>
        <w:tblStyle w:val="Table30"/>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482" w:hRule="atLeast"/>
          <w:tblHeader w:val="0"/>
        </w:trPr>
        <w:tc>
          <w:tcPr>
            <w:tcBorders>
              <w:bottom w:color="000000" w:space="0" w:sz="18" w:val="single"/>
            </w:tcBorders>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tcBorders>
              <w:bottom w:color="000000" w:space="0" w:sz="18" w:val="single"/>
            </w:tcBorders>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r>
      <w:tr>
        <w:trPr>
          <w:cantSplit w:val="0"/>
          <w:trHeight w:val="1282" w:hRule="atLeast"/>
          <w:tblHeader w:val="0"/>
        </w:trPr>
        <w:tc>
          <w:tcPr>
            <w:tcBorders>
              <w:top w:color="000000" w:space="0" w:sz="18" w:val="single"/>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tcBorders>
              <w:top w:color="000000" w:space="0" w:sz="18" w:val="single"/>
            </w:tcBorders>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15" w:right="1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users to set personalized energy-saving goals and monthly energy budgets, monitor progress toward these goals, and receive recommendations to optimize their energy consumption and stay within their budget.</w:t>
            </w:r>
          </w:p>
        </w:tc>
      </w:tr>
      <w:tr>
        <w:trPr>
          <w:cantSplit w:val="0"/>
          <w:trHeight w:val="1350" w:hRule="atLeast"/>
          <w:tblHeader w:val="0"/>
        </w:trPr>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31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355"/>
              </w:tabs>
              <w:spacing w:after="0" w:before="116" w:line="240" w:lineRule="auto"/>
              <w:ind w:left="355"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be logged into the app.</w:t>
            </w:r>
          </w:p>
          <w:p w:rsidR="00000000" w:rsidDel="00000000" w:rsidP="00000000" w:rsidRDefault="00000000" w:rsidRPr="00000000" w14:paraId="0000031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355"/>
              </w:tabs>
              <w:spacing w:after="0" w:before="39" w:line="275" w:lineRule="auto"/>
              <w:ind w:left="355"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have access to historical energy consumption data.</w:t>
            </w:r>
          </w:p>
          <w:p w:rsidR="00000000" w:rsidDel="00000000" w:rsidP="00000000" w:rsidRDefault="00000000" w:rsidRPr="00000000" w14:paraId="0000031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355"/>
              </w:tabs>
              <w:spacing w:after="0" w:before="0" w:line="240" w:lineRule="auto"/>
              <w:ind w:left="115" w:right="6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have set up energy-saving goals or a monthly energy budget.</w:t>
            </w:r>
          </w:p>
        </w:tc>
      </w:tr>
      <w:tr>
        <w:trPr>
          <w:cantSplit w:val="0"/>
          <w:trHeight w:val="2490" w:hRule="atLeast"/>
          <w:tblHeader w:val="0"/>
        </w:trPr>
        <w:tc>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31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355"/>
              </w:tabs>
              <w:spacing w:after="0" w:before="106" w:line="273" w:lineRule="auto"/>
              <w:ind w:left="115" w:right="4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energy-saving goal and energy budget are saved in the system.</w:t>
            </w:r>
          </w:p>
          <w:p w:rsidR="00000000" w:rsidDel="00000000" w:rsidP="00000000" w:rsidRDefault="00000000" w:rsidRPr="00000000" w14:paraId="0000031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355"/>
              </w:tabs>
              <w:spacing w:after="0" w:before="1" w:line="242" w:lineRule="auto"/>
              <w:ind w:left="115" w:right="4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tracks and displays progress toward both the goal and the budget.</w:t>
            </w:r>
          </w:p>
          <w:p w:rsidR="00000000" w:rsidDel="00000000" w:rsidP="00000000" w:rsidRDefault="00000000" w:rsidRPr="00000000" w14:paraId="0000031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355"/>
              </w:tabs>
              <w:spacing w:after="0" w:before="0" w:line="240" w:lineRule="auto"/>
              <w:ind w:left="115" w:right="3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alerts when the user is close to exceeding their budget or reaching their energy-saving goals.</w:t>
            </w:r>
          </w:p>
          <w:p w:rsidR="00000000" w:rsidDel="00000000" w:rsidP="00000000" w:rsidRDefault="00000000" w:rsidRPr="00000000" w14:paraId="0000031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355"/>
              </w:tabs>
              <w:spacing w:after="0" w:before="0" w:line="240" w:lineRule="auto"/>
              <w:ind w:left="115" w:right="5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actionable recommendations to reduce energy consumption or stay within the budget.</w:t>
            </w:r>
          </w:p>
        </w:tc>
      </w:tr>
      <w:tr>
        <w:trPr>
          <w:cantSplit w:val="0"/>
          <w:trHeight w:val="485" w:hRule="atLeast"/>
          <w:tblHeader w:val="0"/>
        </w:trPr>
        <w:tc>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90" w:hRule="atLeast"/>
          <w:tblHeader w:val="0"/>
        </w:trPr>
        <w:tc>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per goal or when the user adjusts the goal.</w:t>
            </w:r>
          </w:p>
        </w:tc>
      </w:tr>
      <w:tr>
        <w:trPr>
          <w:cantSplit w:val="0"/>
          <w:trHeight w:val="490" w:hRule="atLeast"/>
          <w:tblHeader w:val="0"/>
        </w:trPr>
        <w:tc>
          <w:tcPr/>
          <w:p w:rsidR="00000000" w:rsidDel="00000000" w:rsidP="00000000" w:rsidRDefault="00000000" w:rsidRPr="00000000" w14:paraId="0000031F">
            <w:pPr>
              <w:spacing w:before="101" w:lineRule="auto"/>
              <w:ind w:left="105" w:firstLine="0"/>
              <w:rPr>
                <w:sz w:val="24"/>
                <w:szCs w:val="24"/>
              </w:rPr>
            </w:pPr>
            <w:r w:rsidDel="00000000" w:rsidR="00000000" w:rsidRPr="00000000">
              <w:rPr>
                <w:sz w:val="24"/>
                <w:szCs w:val="24"/>
                <w:rtl w:val="0"/>
              </w:rPr>
              <w:t xml:space="preserve">Flow of Events:</w:t>
            </w:r>
          </w:p>
        </w:tc>
        <w:tc>
          <w:tcPr/>
          <w:p w:rsidR="00000000" w:rsidDel="00000000" w:rsidP="00000000" w:rsidRDefault="00000000" w:rsidRPr="00000000" w14:paraId="00000320">
            <w:pPr>
              <w:numPr>
                <w:ilvl w:val="0"/>
                <w:numId w:val="17"/>
              </w:numPr>
              <w:tabs>
                <w:tab w:val="left" w:leader="none" w:pos="835"/>
              </w:tabs>
              <w:spacing w:before="111" w:line="300" w:lineRule="auto"/>
              <w:ind w:left="835" w:right="497" w:hanging="360"/>
            </w:pPr>
            <w:r w:rsidDel="00000000" w:rsidR="00000000" w:rsidRPr="00000000">
              <w:rPr>
                <w:sz w:val="24"/>
                <w:szCs w:val="24"/>
                <w:rtl w:val="0"/>
              </w:rPr>
              <w:t xml:space="preserve">User navigates to the energy management section in the dashboard.</w:t>
            </w:r>
          </w:p>
          <w:p w:rsidR="00000000" w:rsidDel="00000000" w:rsidP="00000000" w:rsidRDefault="00000000" w:rsidRPr="00000000" w14:paraId="00000321">
            <w:pPr>
              <w:numPr>
                <w:ilvl w:val="0"/>
                <w:numId w:val="17"/>
              </w:numPr>
              <w:tabs>
                <w:tab w:val="left" w:leader="none" w:pos="835"/>
              </w:tabs>
              <w:spacing w:before="106" w:line="251" w:lineRule="auto"/>
              <w:ind w:left="835" w:hanging="360"/>
            </w:pPr>
            <w:r w:rsidDel="00000000" w:rsidR="00000000" w:rsidRPr="00000000">
              <w:rPr>
                <w:sz w:val="24"/>
                <w:szCs w:val="24"/>
                <w:rtl w:val="0"/>
              </w:rPr>
              <w:t xml:space="preserve">User sets a target energy-saving goal</w:t>
            </w:r>
          </w:p>
          <w:p w:rsidR="00000000" w:rsidDel="00000000" w:rsidP="00000000" w:rsidRDefault="00000000" w:rsidRPr="00000000" w14:paraId="00000322">
            <w:pPr>
              <w:numPr>
                <w:ilvl w:val="0"/>
                <w:numId w:val="17"/>
              </w:numPr>
              <w:tabs>
                <w:tab w:val="left" w:leader="none" w:pos="835"/>
              </w:tabs>
              <w:spacing w:before="69" w:lineRule="auto"/>
              <w:ind w:left="835" w:hanging="360"/>
            </w:pPr>
            <w:r w:rsidDel="00000000" w:rsidR="00000000" w:rsidRPr="00000000">
              <w:rPr>
                <w:sz w:val="24"/>
                <w:szCs w:val="24"/>
                <w:rtl w:val="0"/>
              </w:rPr>
              <w:t xml:space="preserve">User sets a monthly energy budget from the settings menu.</w:t>
            </w:r>
          </w:p>
          <w:p w:rsidR="00000000" w:rsidDel="00000000" w:rsidP="00000000" w:rsidRDefault="00000000" w:rsidRPr="00000000" w14:paraId="00000323">
            <w:pPr>
              <w:numPr>
                <w:ilvl w:val="0"/>
                <w:numId w:val="17"/>
              </w:numPr>
              <w:tabs>
                <w:tab w:val="left" w:leader="none" w:pos="835"/>
              </w:tabs>
              <w:spacing w:before="70" w:line="300" w:lineRule="auto"/>
              <w:ind w:left="835" w:right="1149" w:hanging="360"/>
            </w:pPr>
            <w:r w:rsidDel="00000000" w:rsidR="00000000" w:rsidRPr="00000000">
              <w:rPr>
                <w:sz w:val="24"/>
                <w:szCs w:val="24"/>
                <w:rtl w:val="0"/>
              </w:rPr>
              <w:t xml:space="preserve">System saves both the goal and budget and starts monitoring the user's energy consumption.</w:t>
            </w:r>
          </w:p>
          <w:p w:rsidR="00000000" w:rsidDel="00000000" w:rsidP="00000000" w:rsidRDefault="00000000" w:rsidRPr="00000000" w14:paraId="00000324">
            <w:pPr>
              <w:numPr>
                <w:ilvl w:val="0"/>
                <w:numId w:val="17"/>
              </w:numPr>
              <w:tabs>
                <w:tab w:val="left" w:leader="none" w:pos="835"/>
              </w:tabs>
              <w:spacing w:before="106" w:line="251" w:lineRule="auto"/>
              <w:ind w:left="835" w:hanging="360"/>
            </w:pPr>
            <w:r w:rsidDel="00000000" w:rsidR="00000000" w:rsidRPr="00000000">
              <w:rPr>
                <w:sz w:val="24"/>
                <w:szCs w:val="24"/>
                <w:rtl w:val="0"/>
              </w:rPr>
              <w:t xml:space="preserve">System displays progress metrics for both the</w:t>
            </w:r>
          </w:p>
          <w:p w:rsidR="00000000" w:rsidDel="00000000" w:rsidP="00000000" w:rsidRDefault="00000000" w:rsidRPr="00000000" w14:paraId="00000325">
            <w:pPr>
              <w:spacing w:before="69" w:lineRule="auto"/>
              <w:ind w:left="835" w:firstLine="0"/>
              <w:rPr>
                <w:sz w:val="24"/>
                <w:szCs w:val="24"/>
              </w:rPr>
            </w:pPr>
            <w:r w:rsidDel="00000000" w:rsidR="00000000" w:rsidRPr="00000000">
              <w:rPr>
                <w:sz w:val="24"/>
                <w:szCs w:val="24"/>
                <w:rtl w:val="0"/>
              </w:rPr>
              <w:t xml:space="preserve">energy-saving goal and budget on the dashboard.</w:t>
            </w:r>
          </w:p>
          <w:p w:rsidR="00000000" w:rsidDel="00000000" w:rsidP="00000000" w:rsidRDefault="00000000" w:rsidRPr="00000000" w14:paraId="00000326">
            <w:pPr>
              <w:numPr>
                <w:ilvl w:val="0"/>
                <w:numId w:val="17"/>
              </w:numPr>
              <w:tabs>
                <w:tab w:val="left" w:leader="none" w:pos="835"/>
              </w:tabs>
              <w:spacing w:before="39" w:line="288" w:lineRule="auto"/>
              <w:ind w:left="835" w:right="494" w:hanging="360"/>
              <w:jc w:val="both"/>
            </w:pPr>
            <w:r w:rsidDel="00000000" w:rsidR="00000000" w:rsidRPr="00000000">
              <w:rPr>
                <w:sz w:val="24"/>
                <w:szCs w:val="24"/>
                <w:rtl w:val="0"/>
              </w:rPr>
              <w:t xml:space="preserve">System alerts the user when they are close to exceeding their energy budget or approaching their energy-saving goal.</w:t>
            </w:r>
          </w:p>
          <w:p w:rsidR="00000000" w:rsidDel="00000000" w:rsidP="00000000" w:rsidRDefault="00000000" w:rsidRPr="00000000" w14:paraId="00000327">
            <w:pPr>
              <w:numPr>
                <w:ilvl w:val="0"/>
                <w:numId w:val="17"/>
              </w:numPr>
              <w:tabs>
                <w:tab w:val="left" w:leader="none" w:pos="835"/>
              </w:tabs>
              <w:spacing w:before="106" w:line="263.00000000000006" w:lineRule="auto"/>
              <w:ind w:left="835" w:hanging="360"/>
              <w:jc w:val="both"/>
            </w:pPr>
            <w:r w:rsidDel="00000000" w:rsidR="00000000" w:rsidRPr="00000000">
              <w:rPr>
                <w:sz w:val="24"/>
                <w:szCs w:val="24"/>
                <w:rtl w:val="0"/>
              </w:rPr>
              <w:t xml:space="preserve">System provides recommendations to reduce energy consumption to stay within the budget and meet the energy-saving goal.</w:t>
            </w:r>
          </w:p>
        </w:tc>
      </w:tr>
      <w:tr>
        <w:trPr>
          <w:cantSplit w:val="0"/>
          <w:trHeight w:val="490" w:hRule="atLeast"/>
          <w:tblHeader w:val="0"/>
        </w:trPr>
        <w:tc>
          <w:tcPr/>
          <w:p w:rsidR="00000000" w:rsidDel="00000000" w:rsidP="00000000" w:rsidRDefault="00000000" w:rsidRPr="00000000" w14:paraId="00000328">
            <w:pPr>
              <w:spacing w:before="101" w:lineRule="auto"/>
              <w:ind w:left="105"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329">
            <w:pPr>
              <w:tabs>
                <w:tab w:val="left" w:leader="none" w:pos="835"/>
              </w:tabs>
              <w:spacing w:before="116" w:lineRule="auto"/>
              <w:ind w:left="115" w:right="497" w:firstLine="0"/>
              <w:rPr>
                <w:sz w:val="24"/>
                <w:szCs w:val="24"/>
              </w:rPr>
            </w:pPr>
            <w:r w:rsidDel="00000000" w:rsidR="00000000" w:rsidRPr="00000000">
              <w:rPr>
                <w:sz w:val="24"/>
                <w:szCs w:val="24"/>
                <w:rtl w:val="0"/>
              </w:rPr>
              <w:t xml:space="preserve">AF-S1: User abandons the goal-setting process.</w:t>
            </w:r>
          </w:p>
          <w:p w:rsidR="00000000" w:rsidDel="00000000" w:rsidP="00000000" w:rsidRDefault="00000000" w:rsidRPr="00000000" w14:paraId="0000032A">
            <w:pPr>
              <w:tabs>
                <w:tab w:val="left" w:leader="none" w:pos="835"/>
              </w:tabs>
              <w:spacing w:before="39" w:lineRule="auto"/>
              <w:ind w:left="835" w:right="497" w:hanging="360"/>
              <w:rPr>
                <w:sz w:val="24"/>
                <w:szCs w:val="24"/>
              </w:rPr>
            </w:pPr>
            <w:r w:rsidDel="00000000" w:rsidR="00000000" w:rsidRPr="00000000">
              <w:rPr>
                <w:sz w:val="24"/>
                <w:szCs w:val="24"/>
                <w:rtl w:val="0"/>
              </w:rPr>
              <w:t xml:space="preserve">1. System discards the input and returns the user to the main dashboard.</w:t>
            </w:r>
          </w:p>
          <w:p w:rsidR="00000000" w:rsidDel="00000000" w:rsidP="00000000" w:rsidRDefault="00000000" w:rsidRPr="00000000" w14:paraId="0000032B">
            <w:pPr>
              <w:tabs>
                <w:tab w:val="left" w:leader="none" w:pos="835"/>
              </w:tabs>
              <w:spacing w:before="2" w:lineRule="auto"/>
              <w:ind w:left="835" w:right="497" w:hanging="360"/>
              <w:rPr>
                <w:b w:val="1"/>
                <w:sz w:val="24"/>
                <w:szCs w:val="24"/>
              </w:rPr>
            </w:pPr>
            <w:r w:rsidDel="00000000" w:rsidR="00000000" w:rsidRPr="00000000">
              <w:rPr>
                <w:rtl w:val="0"/>
              </w:rPr>
            </w:r>
          </w:p>
          <w:p w:rsidR="00000000" w:rsidDel="00000000" w:rsidP="00000000" w:rsidRDefault="00000000" w:rsidRPr="00000000" w14:paraId="0000032C">
            <w:pPr>
              <w:tabs>
                <w:tab w:val="left" w:leader="none" w:pos="835"/>
              </w:tabs>
              <w:spacing w:before="111" w:lineRule="auto"/>
              <w:ind w:left="115" w:right="1197" w:firstLine="0"/>
              <w:rPr>
                <w:sz w:val="24"/>
                <w:szCs w:val="24"/>
              </w:rPr>
            </w:pPr>
            <w:r w:rsidDel="00000000" w:rsidR="00000000" w:rsidRPr="00000000">
              <w:rPr>
                <w:sz w:val="24"/>
                <w:szCs w:val="24"/>
                <w:rtl w:val="0"/>
              </w:rPr>
              <w:t xml:space="preserve">AF-S2: User updates their energy-saving goal or budget mid-period.</w:t>
            </w:r>
          </w:p>
          <w:p w:rsidR="00000000" w:rsidDel="00000000" w:rsidP="00000000" w:rsidRDefault="00000000" w:rsidRPr="00000000" w14:paraId="0000032D">
            <w:pPr>
              <w:tabs>
                <w:tab w:val="left" w:leader="none" w:pos="835"/>
              </w:tabs>
              <w:spacing w:before="111" w:lineRule="auto"/>
              <w:ind w:left="835" w:right="227" w:hanging="360"/>
              <w:rPr>
                <w:sz w:val="24"/>
                <w:szCs w:val="24"/>
              </w:rPr>
            </w:pPr>
            <w:r w:rsidDel="00000000" w:rsidR="00000000" w:rsidRPr="00000000">
              <w:rPr>
                <w:sz w:val="24"/>
                <w:szCs w:val="24"/>
                <w:rtl w:val="0"/>
              </w:rPr>
              <w:t xml:space="preserve">1. System recalculates the energy consumption and updates the progress metrics.</w:t>
            </w:r>
          </w:p>
        </w:tc>
      </w:tr>
      <w:tr>
        <w:trPr>
          <w:cantSplit w:val="0"/>
          <w:trHeight w:val="490" w:hRule="atLeast"/>
          <w:tblHeader w:val="0"/>
        </w:trPr>
        <w:tc>
          <w:tcPr/>
          <w:p w:rsidR="00000000" w:rsidDel="00000000" w:rsidP="00000000" w:rsidRDefault="00000000" w:rsidRPr="00000000" w14:paraId="0000032E">
            <w:pPr>
              <w:spacing w:before="96" w:lineRule="auto"/>
              <w:ind w:left="105" w:firstLine="0"/>
              <w:rPr>
                <w:sz w:val="24"/>
                <w:szCs w:val="24"/>
              </w:rPr>
            </w:pPr>
            <w:r w:rsidDel="00000000" w:rsidR="00000000" w:rsidRPr="00000000">
              <w:rPr>
                <w:sz w:val="24"/>
                <w:szCs w:val="24"/>
                <w:rtl w:val="0"/>
              </w:rPr>
              <w:t xml:space="preserve">Exceptions:</w:t>
            </w:r>
          </w:p>
        </w:tc>
        <w:tc>
          <w:tcPr/>
          <w:p w:rsidR="00000000" w:rsidDel="00000000" w:rsidP="00000000" w:rsidRDefault="00000000" w:rsidRPr="00000000" w14:paraId="0000032F">
            <w:pPr>
              <w:tabs>
                <w:tab w:val="left" w:leader="none" w:pos="835"/>
              </w:tabs>
              <w:spacing w:before="111" w:lineRule="auto"/>
              <w:ind w:left="115" w:right="497" w:firstLine="0"/>
              <w:rPr>
                <w:sz w:val="24"/>
                <w:szCs w:val="24"/>
              </w:rPr>
            </w:pPr>
            <w:r w:rsidDel="00000000" w:rsidR="00000000" w:rsidRPr="00000000">
              <w:rPr>
                <w:sz w:val="24"/>
                <w:szCs w:val="24"/>
                <w:rtl w:val="0"/>
              </w:rPr>
              <w:t xml:space="preserve">EX-S1: System error prevents the goal from being saved.</w:t>
            </w:r>
          </w:p>
          <w:p w:rsidR="00000000" w:rsidDel="00000000" w:rsidP="00000000" w:rsidRDefault="00000000" w:rsidRPr="00000000" w14:paraId="00000330">
            <w:pPr>
              <w:tabs>
                <w:tab w:val="left" w:leader="none" w:pos="835"/>
              </w:tabs>
              <w:spacing w:before="39" w:lineRule="auto"/>
              <w:ind w:left="115" w:right="113" w:firstLine="0"/>
              <w:rPr>
                <w:sz w:val="24"/>
                <w:szCs w:val="24"/>
              </w:rPr>
            </w:pPr>
            <w:r w:rsidDel="00000000" w:rsidR="00000000" w:rsidRPr="00000000">
              <w:rPr>
                <w:sz w:val="24"/>
                <w:szCs w:val="24"/>
                <w:rtl w:val="0"/>
              </w:rPr>
              <w:t xml:space="preserve">1. System displays an error message: 'Unable to save goal. Please try again later.'</w:t>
            </w:r>
          </w:p>
        </w:tc>
      </w:tr>
      <w:tr>
        <w:trPr>
          <w:cantSplit w:val="0"/>
          <w:trHeight w:val="490" w:hRule="atLeast"/>
          <w:tblHeader w:val="0"/>
        </w:trPr>
        <w:tc>
          <w:tcPr/>
          <w:p w:rsidR="00000000" w:rsidDel="00000000" w:rsidP="00000000" w:rsidRDefault="00000000" w:rsidRPr="00000000" w14:paraId="00000331">
            <w:pPr>
              <w:spacing w:before="91" w:lineRule="auto"/>
              <w:ind w:left="105" w:firstLine="0"/>
              <w:rPr>
                <w:sz w:val="24"/>
                <w:szCs w:val="24"/>
              </w:rPr>
            </w:pPr>
            <w:r w:rsidDel="00000000" w:rsidR="00000000" w:rsidRPr="00000000">
              <w:rPr>
                <w:sz w:val="24"/>
                <w:szCs w:val="24"/>
                <w:rtl w:val="0"/>
              </w:rPr>
              <w:t xml:space="preserve">Includes:</w:t>
            </w:r>
          </w:p>
        </w:tc>
        <w:tc>
          <w:tcPr/>
          <w:p w:rsidR="00000000" w:rsidDel="00000000" w:rsidP="00000000" w:rsidRDefault="00000000" w:rsidRPr="00000000" w14:paraId="00000332">
            <w:pPr>
              <w:tabs>
                <w:tab w:val="left" w:leader="none" w:pos="835"/>
              </w:tabs>
              <w:spacing w:before="91" w:lineRule="auto"/>
              <w:ind w:left="115" w:right="497" w:firstLine="0"/>
              <w:rPr>
                <w:sz w:val="24"/>
                <w:szCs w:val="24"/>
              </w:rPr>
            </w:pPr>
            <w:r w:rsidDel="00000000" w:rsidR="00000000" w:rsidRPr="00000000">
              <w:rPr>
                <w:sz w:val="24"/>
                <w:szCs w:val="24"/>
                <w:rtl w:val="0"/>
              </w:rPr>
              <w:t xml:space="preserve">Energy Consumption Monitoring</w:t>
            </w:r>
          </w:p>
          <w:p w:rsidR="00000000" w:rsidDel="00000000" w:rsidP="00000000" w:rsidRDefault="00000000" w:rsidRPr="00000000" w14:paraId="00000333">
            <w:pPr>
              <w:tabs>
                <w:tab w:val="left" w:leader="none" w:pos="835"/>
              </w:tabs>
              <w:spacing w:before="19" w:line="242" w:lineRule="auto"/>
              <w:ind w:left="115" w:right="497" w:firstLine="0"/>
              <w:rPr>
                <w:sz w:val="24"/>
                <w:szCs w:val="24"/>
              </w:rPr>
            </w:pPr>
            <w:r w:rsidDel="00000000" w:rsidR="00000000" w:rsidRPr="00000000">
              <w:rPr>
                <w:sz w:val="24"/>
                <w:szCs w:val="24"/>
                <w:rtl w:val="0"/>
              </w:rPr>
              <w:t xml:space="preserve">Report Generation(View reports based on their historical energy consumption)</w:t>
            </w:r>
          </w:p>
          <w:p w:rsidR="00000000" w:rsidDel="00000000" w:rsidP="00000000" w:rsidRDefault="00000000" w:rsidRPr="00000000" w14:paraId="00000334">
            <w:pPr>
              <w:tabs>
                <w:tab w:val="left" w:leader="none" w:pos="835"/>
              </w:tabs>
              <w:spacing w:before="18" w:line="242" w:lineRule="auto"/>
              <w:ind w:left="115" w:right="881" w:firstLine="0"/>
              <w:rPr>
                <w:sz w:val="24"/>
                <w:szCs w:val="24"/>
              </w:rPr>
            </w:pPr>
            <w:r w:rsidDel="00000000" w:rsidR="00000000" w:rsidRPr="00000000">
              <w:rPr>
                <w:sz w:val="24"/>
                <w:szCs w:val="24"/>
                <w:rtl w:val="0"/>
              </w:rPr>
              <w:t xml:space="preserve">Manage Notifications (to notify users when they're close to meeting their goals)</w:t>
            </w:r>
          </w:p>
        </w:tc>
      </w:tr>
      <w:tr>
        <w:trPr>
          <w:cantSplit w:val="0"/>
          <w:trHeight w:val="490" w:hRule="atLeast"/>
          <w:tblHeader w:val="0"/>
        </w:trPr>
        <w:tc>
          <w:tcPr/>
          <w:p w:rsidR="00000000" w:rsidDel="00000000" w:rsidP="00000000" w:rsidRDefault="00000000" w:rsidRPr="00000000" w14:paraId="00000335">
            <w:pPr>
              <w:spacing w:before="86" w:lineRule="auto"/>
              <w:ind w:left="105"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336">
            <w:pPr>
              <w:tabs>
                <w:tab w:val="left" w:leader="none" w:pos="835"/>
              </w:tabs>
              <w:spacing w:before="96" w:lineRule="auto"/>
              <w:ind w:left="115" w:right="497" w:firstLine="0"/>
              <w:rPr>
                <w:sz w:val="24"/>
                <w:szCs w:val="24"/>
              </w:rPr>
            </w:pPr>
            <w:r w:rsidDel="00000000" w:rsidR="00000000" w:rsidRPr="00000000">
              <w:rPr>
                <w:sz w:val="24"/>
                <w:szCs w:val="24"/>
                <w:rtl w:val="0"/>
              </w:rPr>
              <w:t xml:space="preserve">N/A</w:t>
            </w:r>
          </w:p>
        </w:tc>
      </w:tr>
      <w:tr>
        <w:trPr>
          <w:cantSplit w:val="0"/>
          <w:trHeight w:val="490" w:hRule="atLeast"/>
          <w:tblHeader w:val="0"/>
        </w:trPr>
        <w:tc>
          <w:tcPr/>
          <w:p w:rsidR="00000000" w:rsidDel="00000000" w:rsidP="00000000" w:rsidRDefault="00000000" w:rsidRPr="00000000" w14:paraId="00000337">
            <w:pPr>
              <w:spacing w:before="91" w:lineRule="auto"/>
              <w:ind w:left="105" w:firstLine="0"/>
              <w:rPr>
                <w:sz w:val="24"/>
                <w:szCs w:val="24"/>
              </w:rPr>
            </w:pPr>
            <w:r w:rsidDel="00000000" w:rsidR="00000000" w:rsidRPr="00000000">
              <w:rPr>
                <w:sz w:val="24"/>
                <w:szCs w:val="24"/>
                <w:rtl w:val="0"/>
              </w:rPr>
              <w:t xml:space="preserve">Assumptions:</w:t>
            </w:r>
          </w:p>
        </w:tc>
        <w:tc>
          <w:tcPr/>
          <w:p w:rsidR="00000000" w:rsidDel="00000000" w:rsidP="00000000" w:rsidRDefault="00000000" w:rsidRPr="00000000" w14:paraId="00000338">
            <w:pPr>
              <w:numPr>
                <w:ilvl w:val="0"/>
                <w:numId w:val="16"/>
              </w:numPr>
              <w:tabs>
                <w:tab w:val="left" w:leader="none" w:pos="835"/>
              </w:tabs>
              <w:spacing w:before="101" w:lineRule="auto"/>
              <w:ind w:left="835" w:right="497" w:hanging="360"/>
            </w:pPr>
            <w:r w:rsidDel="00000000" w:rsidR="00000000" w:rsidRPr="00000000">
              <w:rPr>
                <w:sz w:val="24"/>
                <w:szCs w:val="24"/>
                <w:rtl w:val="0"/>
              </w:rPr>
              <w:t xml:space="preserve">Historical consumption data is available</w:t>
            </w:r>
          </w:p>
          <w:p w:rsidR="00000000" w:rsidDel="00000000" w:rsidP="00000000" w:rsidRDefault="00000000" w:rsidRPr="00000000" w14:paraId="00000339">
            <w:pPr>
              <w:numPr>
                <w:ilvl w:val="0"/>
                <w:numId w:val="16"/>
              </w:numPr>
              <w:tabs>
                <w:tab w:val="left" w:leader="none" w:pos="835"/>
              </w:tabs>
              <w:spacing w:before="4" w:lineRule="auto"/>
              <w:ind w:left="835" w:right="276" w:hanging="360"/>
            </w:pPr>
            <w:r w:rsidDel="00000000" w:rsidR="00000000" w:rsidRPr="00000000">
              <w:rPr>
                <w:sz w:val="24"/>
                <w:szCs w:val="24"/>
                <w:rtl w:val="0"/>
              </w:rPr>
              <w:t xml:space="preserve">Users will adjust their energy consumption to meet the set goals and stay within the budget.</w:t>
            </w:r>
          </w:p>
        </w:tc>
      </w:tr>
      <w:tr>
        <w:trPr>
          <w:cantSplit w:val="0"/>
          <w:trHeight w:val="490" w:hRule="atLeast"/>
          <w:tblHeader w:val="0"/>
        </w:trPr>
        <w:tc>
          <w:tcPr/>
          <w:p w:rsidR="00000000" w:rsidDel="00000000" w:rsidP="00000000" w:rsidRDefault="00000000" w:rsidRPr="00000000" w14:paraId="0000033A">
            <w:pPr>
              <w:spacing w:before="106" w:lineRule="auto"/>
              <w:ind w:left="105" w:firstLine="0"/>
              <w:rPr>
                <w:sz w:val="24"/>
                <w:szCs w:val="24"/>
              </w:rPr>
            </w:pPr>
            <w:r w:rsidDel="00000000" w:rsidR="00000000" w:rsidRPr="00000000">
              <w:rPr>
                <w:sz w:val="24"/>
                <w:szCs w:val="24"/>
                <w:rtl w:val="0"/>
              </w:rPr>
              <w:t xml:space="preserve">Notes &amp; Issues:</w:t>
            </w:r>
          </w:p>
        </w:tc>
        <w:tc>
          <w:tcPr/>
          <w:p w:rsidR="00000000" w:rsidDel="00000000" w:rsidP="00000000" w:rsidRDefault="00000000" w:rsidRPr="00000000" w14:paraId="0000033B">
            <w:pPr>
              <w:numPr>
                <w:ilvl w:val="0"/>
                <w:numId w:val="14"/>
              </w:numPr>
              <w:tabs>
                <w:tab w:val="left" w:leader="none" w:pos="835"/>
              </w:tabs>
              <w:spacing w:before="106" w:line="246.99999999999994" w:lineRule="auto"/>
              <w:ind w:left="835" w:right="572" w:hanging="360"/>
            </w:pPr>
            <w:r w:rsidDel="00000000" w:rsidR="00000000" w:rsidRPr="00000000">
              <w:rPr>
                <w:sz w:val="24"/>
                <w:szCs w:val="24"/>
                <w:rtl w:val="0"/>
              </w:rPr>
              <w:t xml:space="preserve">Users may require clear instructions on setting realistic goals.</w:t>
            </w:r>
          </w:p>
          <w:p w:rsidR="00000000" w:rsidDel="00000000" w:rsidP="00000000" w:rsidRDefault="00000000" w:rsidRPr="00000000" w14:paraId="0000033C">
            <w:pPr>
              <w:numPr>
                <w:ilvl w:val="0"/>
                <w:numId w:val="14"/>
              </w:numPr>
              <w:tabs>
                <w:tab w:val="left" w:leader="none" w:pos="835"/>
              </w:tabs>
              <w:spacing w:before="7" w:line="246.99999999999994" w:lineRule="auto"/>
              <w:ind w:left="835" w:right="196" w:hanging="360"/>
            </w:pPr>
            <w:r w:rsidDel="00000000" w:rsidR="00000000" w:rsidRPr="00000000">
              <w:rPr>
                <w:sz w:val="24"/>
                <w:szCs w:val="24"/>
                <w:rtl w:val="0"/>
              </w:rPr>
              <w:t xml:space="preserve">Accuracy of goal tracking depends on timely data from the appliances.</w:t>
            </w:r>
          </w:p>
        </w:tc>
      </w:tr>
    </w:tbl>
    <w:p w:rsidR="00000000" w:rsidDel="00000000" w:rsidP="00000000" w:rsidRDefault="00000000" w:rsidRPr="00000000" w14:paraId="0000033D">
      <w:pPr>
        <w:spacing w:line="263.00000000000006" w:lineRule="auto"/>
        <w:jc w:val="both"/>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rtl w:val="0"/>
        </w:rPr>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rtl w:val="0"/>
        </w:rPr>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rPr>
          <w:sz w:val="24"/>
          <w:szCs w:val="24"/>
        </w:rPr>
      </w:pPr>
      <w:r w:rsidDel="00000000" w:rsidR="00000000" w:rsidRPr="00000000">
        <w:rPr>
          <w:rtl w:val="0"/>
        </w:rPr>
      </w:r>
    </w:p>
    <w:p w:rsidR="00000000" w:rsidDel="00000000" w:rsidP="00000000" w:rsidRDefault="00000000" w:rsidRPr="00000000" w14:paraId="00000345">
      <w:pPr>
        <w:spacing w:before="193" w:lineRule="auto"/>
        <w:rPr>
          <w:b w:val="1"/>
          <w:sz w:val="20"/>
          <w:szCs w:val="20"/>
        </w:rPr>
      </w:pPr>
      <w:r w:rsidDel="00000000" w:rsidR="00000000" w:rsidRPr="00000000">
        <w:rPr>
          <w:rtl w:val="0"/>
        </w:rPr>
      </w:r>
    </w:p>
    <w:tbl>
      <w:tblPr>
        <w:tblStyle w:val="Table31"/>
        <w:tblW w:w="9362.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61"/>
        <w:gridCol w:w="3761"/>
        <w:gridCol w:w="1880"/>
        <w:gridCol w:w="1860"/>
        <w:tblGridChange w:id="0">
          <w:tblGrid>
            <w:gridCol w:w="1861"/>
            <w:gridCol w:w="3761"/>
            <w:gridCol w:w="1880"/>
            <w:gridCol w:w="1860"/>
          </w:tblGrid>
        </w:tblGridChange>
      </w:tblGrid>
      <w:tr>
        <w:trPr>
          <w:cantSplit w:val="0"/>
          <w:trHeight w:val="490" w:hRule="atLeast"/>
          <w:tblHeader w:val="0"/>
        </w:trPr>
        <w:tc>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Use Case ID:</w:delText>
                  </w:r>
                </w:del>
              </w:sdtContent>
            </w:sdt>
            <w:r w:rsidDel="00000000" w:rsidR="00000000" w:rsidRPr="00000000">
              <w:rPr>
                <w:rtl w:val="0"/>
              </w:rPr>
            </w:r>
          </w:p>
        </w:tc>
        <w:tc>
          <w:tcPr>
            <w:gridSpan w:val="3"/>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12</w:delText>
                  </w:r>
                </w:del>
              </w:sdtContent>
            </w:sdt>
            <w:r w:rsidDel="00000000" w:rsidR="00000000" w:rsidRPr="00000000">
              <w:rPr>
                <w:rtl w:val="0"/>
              </w:rPr>
            </w:r>
          </w:p>
        </w:tc>
      </w:tr>
      <w:tr>
        <w:trPr>
          <w:cantSplit w:val="0"/>
          <w:trHeight w:val="710" w:hRule="atLeast"/>
          <w:tblHeader w:val="0"/>
        </w:trPr>
        <w:tc>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Use Case Name:</w:delText>
                  </w:r>
                </w:del>
              </w:sdtContent>
            </w:sdt>
            <w:r w:rsidDel="00000000" w:rsidR="00000000" w:rsidRPr="00000000">
              <w:rPr>
                <w:rtl w:val="0"/>
              </w:rPr>
            </w:r>
          </w:p>
        </w:tc>
        <w:tc>
          <w:tcPr>
            <w:gridSpan w:val="3"/>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Comparing Energy Usage with Similar Households</w:delText>
                  </w:r>
                </w:del>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Created By:</w:delText>
                  </w:r>
                </w:del>
              </w:sdtContent>
            </w:sdt>
            <w:r w:rsidDel="00000000" w:rsidR="00000000" w:rsidRPr="00000000">
              <w:rPr>
                <w:rtl w:val="0"/>
              </w:rPr>
            </w:r>
          </w:p>
        </w:tc>
        <w:tc>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Sanjeev</w:delText>
                  </w:r>
                </w:del>
              </w:sdtContent>
            </w:sdt>
            <w:r w:rsidDel="00000000" w:rsidR="00000000" w:rsidRPr="00000000">
              <w:rPr>
                <w:rtl w:val="0"/>
              </w:rPr>
            </w:r>
          </w:p>
        </w:tc>
        <w:tc>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1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4"/>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Last Updated By:</w:delText>
                  </w:r>
                </w:del>
              </w:sdtContent>
            </w:sdt>
            <w:r w:rsidDel="00000000" w:rsidR="00000000" w:rsidRPr="00000000">
              <w:rPr>
                <w:rtl w:val="0"/>
              </w:rPr>
            </w:r>
          </w:p>
        </w:tc>
        <w:tc>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6"/>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Heng Zeng Xi</w:delText>
                  </w:r>
                </w:del>
              </w:sdtContent>
            </w:sdt>
            <w:r w:rsidDel="00000000" w:rsidR="00000000" w:rsidRPr="00000000">
              <w:rPr>
                <w:rtl w:val="0"/>
              </w:rPr>
            </w:r>
          </w:p>
        </w:tc>
      </w:tr>
      <w:tr>
        <w:trPr>
          <w:cantSplit w:val="0"/>
          <w:trHeight w:val="769" w:hRule="atLeast"/>
          <w:tblHeader w:val="0"/>
        </w:trPr>
        <w:tc>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8"/>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Date Created:</w:delText>
                  </w:r>
                </w:del>
              </w:sdtContent>
            </w:sdt>
            <w:r w:rsidDel="00000000" w:rsidR="00000000" w:rsidRPr="00000000">
              <w:rPr>
                <w:rtl w:val="0"/>
              </w:rPr>
            </w:r>
          </w:p>
        </w:tc>
        <w:tc>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13/09/2024</w:delText>
                  </w:r>
                </w:del>
              </w:sdtContent>
            </w:sdt>
            <w:r w:rsidDel="00000000" w:rsidR="00000000" w:rsidRPr="00000000">
              <w:rPr>
                <w:rtl w:val="0"/>
              </w:rPr>
            </w:r>
          </w:p>
        </w:tc>
        <w:tc>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10" w:right="8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Data Last Updated:</w:delText>
                  </w:r>
                </w:del>
              </w:sdtContent>
            </w:sdt>
            <w:r w:rsidDel="00000000" w:rsidR="00000000" w:rsidRPr="00000000">
              <w:rPr>
                <w:rtl w:val="0"/>
              </w:rPr>
            </w:r>
          </w:p>
        </w:tc>
        <w:tc>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4"/>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17/09/2024</w:delText>
                  </w:r>
                </w:del>
              </w:sdtContent>
            </w:sdt>
            <w:r w:rsidDel="00000000" w:rsidR="00000000" w:rsidRPr="00000000">
              <w:rPr>
                <w:rtl w:val="0"/>
              </w:rPr>
            </w:r>
          </w:p>
        </w:tc>
      </w:tr>
    </w:tbl>
    <w:sdt>
      <w:sdtPr>
        <w:tag w:val="goog_rdk_27"/>
      </w:sdtPr>
      <w:sdtContent>
        <w:p w:rsidR="00000000" w:rsidDel="00000000" w:rsidP="00000000" w:rsidRDefault="00000000" w:rsidRPr="00000000" w14:paraId="00000356">
          <w:pPr>
            <w:rPr>
              <w:del w:author="Enco gt" w:id="0" w:date="2024-11-09T15:33:02Z"/>
              <w:sz w:val="24"/>
              <w:szCs w:val="24"/>
            </w:rPr>
            <w:sectPr>
              <w:type w:val="continuous"/>
              <w:pgSz w:h="15840" w:w="12240" w:orient="portrait"/>
              <w:pgMar w:bottom="940" w:top="1420" w:left="1180" w:right="1280" w:header="0" w:footer="753"/>
            </w:sectPr>
          </w:pPr>
          <w:sdt>
            <w:sdtPr>
              <w:tag w:val="goog_rdk_26"/>
            </w:sdtPr>
            <w:sdtContent>
              <w:del w:author="Enco gt" w:id="0" w:date="2024-11-09T15:33:02Z">
                <w:r w:rsidDel="00000000" w:rsidR="00000000" w:rsidRPr="00000000">
                  <w:rPr>
                    <w:rtl w:val="0"/>
                  </w:rPr>
                </w:r>
              </w:del>
            </w:sdtContent>
          </w:sdt>
        </w:p>
      </w:sdtContent>
    </w:sdt>
    <w:sdt>
      <w:sdtPr>
        <w:tag w:val="goog_rdk_29"/>
      </w:sdtPr>
      <w:sdtContent>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Enco gt" w:id="0" w:date="2024-11-09T15:33:02Z"/>
              <w:sz w:val="24"/>
              <w:szCs w:val="24"/>
            </w:rPr>
          </w:pPr>
          <w:sdt>
            <w:sdtPr>
              <w:tag w:val="goog_rdk_28"/>
            </w:sdtPr>
            <w:sdtContent>
              <w:del w:author="Enco gt" w:id="0" w:date="2024-11-09T15:33:02Z">
                <w:r w:rsidDel="00000000" w:rsidR="00000000" w:rsidRPr="00000000">
                  <w:rPr>
                    <w:rtl w:val="0"/>
                  </w:rPr>
                </w:r>
              </w:del>
            </w:sdtContent>
          </w:sdt>
        </w:p>
      </w:sdtContent>
    </w:sdt>
    <w:tbl>
      <w:tblPr>
        <w:tblStyle w:val="Table32"/>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sdt>
        <w:sdtPr>
          <w:tag w:val="goog_rdk_30"/>
        </w:sdtPr>
        <w:sdtContent>
          <w:tr>
            <w:trPr>
              <w:cantSplit w:val="0"/>
              <w:trHeight w:val="850" w:hRule="atLeast"/>
              <w:tblHeader w:val="0"/>
              <w:del w:author="Enco gt" w:id="0" w:date="2024-11-09T15:33:02Z"/>
            </w:trPr>
            <w:tc>
              <w:tcPr/>
              <w:sdt>
                <w:sdtPr>
                  <w:tag w:val="goog_rdk_32"/>
                </w:sdtPr>
                <w:sdtContent>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1"/>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Actor:</w:delText>
                          </w:r>
                        </w:del>
                      </w:sdtContent>
                    </w:sdt>
                  </w:p>
                </w:sdtContent>
              </w:sdt>
            </w:tc>
            <w:tc>
              <w:tcPr/>
              <w:sdt>
                <w:sdtPr>
                  <w:tag w:val="goog_rdk_34"/>
                </w:sdtPr>
                <w:sdtContent>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3"/>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User, Database</w:delText>
                          </w:r>
                        </w:del>
                      </w:sdtContent>
                    </w:sdt>
                  </w:p>
                </w:sdtContent>
              </w:sdt>
            </w:tc>
          </w:tr>
        </w:sdtContent>
      </w:sdt>
      <w:sdt>
        <w:sdtPr>
          <w:tag w:val="goog_rdk_35"/>
        </w:sdtPr>
        <w:sdtContent>
          <w:tr>
            <w:trPr>
              <w:cantSplit w:val="0"/>
              <w:trHeight w:val="1110" w:hRule="atLeast"/>
              <w:tblHeader w:val="0"/>
              <w:del w:author="Enco gt" w:id="0" w:date="2024-11-09T15:33:02Z"/>
            </w:trPr>
            <w:tc>
              <w:tcPr/>
              <w:sdt>
                <w:sdtPr>
                  <w:tag w:val="goog_rdk_37"/>
                </w:sdtPr>
                <w:sdtContent>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6"/>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Description:</w:delText>
                          </w:r>
                        </w:del>
                      </w:sdtContent>
                    </w:sdt>
                  </w:p>
                </w:sdtContent>
              </w:sdt>
            </w:tc>
            <w:tc>
              <w:tcPr/>
              <w:sdt>
                <w:sdtPr>
                  <w:tag w:val="goog_rdk_39"/>
                </w:sdtPr>
                <w:sdtContent>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15" w:right="399" w:firstLine="0"/>
                      <w:jc w:val="both"/>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8"/>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This use case allows users to compare their energy consumption with that of similar households (e.g., same number of residents, same size home).</w:delText>
                          </w:r>
                        </w:del>
                      </w:sdtContent>
                    </w:sdt>
                  </w:p>
                </w:sdtContent>
              </w:sdt>
            </w:tc>
          </w:tr>
        </w:sdtContent>
      </w:sdt>
      <w:sdt>
        <w:sdtPr>
          <w:tag w:val="goog_rdk_40"/>
        </w:sdtPr>
        <w:sdtContent>
          <w:tr>
            <w:trPr>
              <w:cantSplit w:val="0"/>
              <w:trHeight w:val="750" w:hRule="atLeast"/>
              <w:tblHeader w:val="0"/>
              <w:del w:author="Enco gt" w:id="0" w:date="2024-11-09T15:33:02Z"/>
            </w:trPr>
            <w:tc>
              <w:tcPr/>
              <w:sdt>
                <w:sdtPr>
                  <w:tag w:val="goog_rdk_42"/>
                </w:sdtPr>
                <w:sdtContent>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1"/>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Preconditions:</w:delText>
                          </w:r>
                        </w:del>
                      </w:sdtContent>
                    </w:sdt>
                  </w:p>
                </w:sdtContent>
              </w:sdt>
            </w:tc>
            <w:tc>
              <w:tcPr/>
              <w:sdt>
                <w:sdtPr>
                  <w:tag w:val="goog_rdk_44"/>
                </w:sdtPr>
                <w:sdtContent>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del w:author="Enco gt" w:id="0" w:date="2024-11-09T15:33:02Z"/>
                        <w:rFonts w:ascii="Times New Roman" w:cs="Times New Roman" w:eastAsia="Times New Roman" w:hAnsi="Times New Roman"/>
                        <w:b w:val="1"/>
                        <w:i w:val="0"/>
                        <w:smallCaps w:val="0"/>
                        <w:strike w:val="0"/>
                        <w:color w:val="000000"/>
                        <w:sz w:val="24"/>
                        <w:szCs w:val="24"/>
                        <w:u w:val="none"/>
                        <w:shd w:fill="auto" w:val="clear"/>
                        <w:vertAlign w:val="baseline"/>
                      </w:rPr>
                    </w:pPr>
                    <w:sdt>
                      <w:sdtPr>
                        <w:tag w:val="goog_rdk_43"/>
                      </w:sdtPr>
                      <w:sdtContent>
                        <w:del w:author="Enco gt" w:id="0" w:date="2024-11-09T15:33:02Z">
                          <w:r w:rsidDel="00000000" w:rsidR="00000000" w:rsidRPr="00000000">
                            <w:rPr>
                              <w:rtl w:val="0"/>
                            </w:rPr>
                          </w:r>
                        </w:del>
                      </w:sdtContent>
                    </w:sdt>
                  </w:p>
                </w:sdtContent>
              </w:sdt>
              <w:sdt>
                <w:sdtPr>
                  <w:tag w:val="goog_rdk_46"/>
                </w:sdtPr>
                <w:sdtContent>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5"/>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1. Users have registered their household details (e.g., number</w:delText>
                          </w:r>
                        </w:del>
                      </w:sdtContent>
                    </w:sdt>
                  </w:p>
                </w:sdtContent>
              </w:sdt>
            </w:tc>
          </w:tr>
        </w:sdtContent>
      </w:sdt>
    </w:tbl>
    <w:sdt>
      <w:sdtPr>
        <w:tag w:val="goog_rdk_48"/>
      </w:sdtPr>
      <w:sdtContent>
        <w:p w:rsidR="00000000" w:rsidDel="00000000" w:rsidP="00000000" w:rsidRDefault="00000000" w:rsidRPr="00000000" w14:paraId="0000035F">
          <w:pPr>
            <w:rPr>
              <w:del w:author="Enco gt" w:id="0" w:date="2024-11-09T15:33:02Z"/>
              <w:sz w:val="24"/>
              <w:szCs w:val="24"/>
            </w:rPr>
            <w:sectPr>
              <w:type w:val="continuous"/>
              <w:pgSz w:h="15840" w:w="12240" w:orient="portrait"/>
              <w:pgMar w:bottom="940" w:top="1540" w:left="1180" w:right="1280" w:header="0" w:footer="753"/>
            </w:sectPr>
          </w:pPr>
          <w:sdt>
            <w:sdtPr>
              <w:tag w:val="goog_rdk_47"/>
            </w:sdtPr>
            <w:sdtContent>
              <w:del w:author="Enco gt" w:id="0" w:date="2024-11-09T15:33:02Z">
                <w:r w:rsidDel="00000000" w:rsidR="00000000" w:rsidRPr="00000000">
                  <w:rPr>
                    <w:rtl w:val="0"/>
                  </w:rPr>
                </w:r>
              </w:del>
            </w:sdtContent>
          </w:sdt>
        </w:p>
      </w:sdtContent>
    </w:sdt>
    <w:sdt>
      <w:sdtPr>
        <w:tag w:val="goog_rdk_50"/>
      </w:sdtPr>
      <w:sdtContent>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Enco gt" w:id="0" w:date="2024-11-09T15:33:02Z"/>
              <w:sz w:val="24"/>
              <w:szCs w:val="24"/>
            </w:rPr>
          </w:pPr>
          <w:sdt>
            <w:sdtPr>
              <w:tag w:val="goog_rdk_49"/>
            </w:sdtPr>
            <w:sdtContent>
              <w:del w:author="Enco gt" w:id="0" w:date="2024-11-09T15:33:02Z">
                <w:r w:rsidDel="00000000" w:rsidR="00000000" w:rsidRPr="00000000">
                  <w:rPr>
                    <w:rtl w:val="0"/>
                  </w:rPr>
                </w:r>
              </w:del>
            </w:sdtContent>
          </w:sdt>
        </w:p>
      </w:sdtContent>
    </w:sdt>
    <w:tbl>
      <w:tblPr>
        <w:tblStyle w:val="Table33"/>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sdt>
        <w:sdtPr>
          <w:tag w:val="goog_rdk_51"/>
        </w:sdtPr>
        <w:sdtContent>
          <w:tr>
            <w:trPr>
              <w:cantSplit w:val="0"/>
              <w:trHeight w:val="1370" w:hRule="atLeast"/>
              <w:tblHeader w:val="0"/>
              <w:del w:author="Enco gt" w:id="0" w:date="2024-11-09T15:33:02Z"/>
            </w:trPr>
            <w:tc>
              <w:tcPr/>
              <w:sdt>
                <w:sdtPr>
                  <w:tag w:val="goog_rdk_53"/>
                </w:sdtPr>
                <w:sdtContent>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Enco gt" w:id="0" w:date="2024-11-09T15:33:02Z"/>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52"/>
                      </w:sdtPr>
                      <w:sdtContent>
                        <w:del w:author="Enco gt" w:id="0" w:date="2024-11-09T15:33:02Z">
                          <w:r w:rsidDel="00000000" w:rsidR="00000000" w:rsidRPr="00000000">
                            <w:rPr>
                              <w:rtl w:val="0"/>
                            </w:rPr>
                          </w:r>
                        </w:del>
                      </w:sdtContent>
                    </w:sdt>
                  </w:p>
                </w:sdtContent>
              </w:sdt>
            </w:tc>
            <w:tc>
              <w:tcPr/>
              <w:sdt>
                <w:sdtPr>
                  <w:tag w:val="goog_rdk_55"/>
                </w:sdtPr>
                <w:sdtContent>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83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4"/>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of residents, home size).</w:delText>
                          </w:r>
                        </w:del>
                      </w:sdtContent>
                    </w:sdt>
                  </w:p>
                </w:sdtContent>
              </w:sdt>
              <w:sdt>
                <w:sdtPr>
                  <w:tag w:val="goog_rdk_57"/>
                </w:sdtPr>
                <w:sdtContent>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3" w:lineRule="auto"/>
                      <w:ind w:left="835" w:right="0" w:hanging="36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6"/>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2. The app has access to anonymized consumption data from other users.</w:delText>
                          </w:r>
                        </w:del>
                      </w:sdtContent>
                    </w:sdt>
                  </w:p>
                </w:sdtContent>
              </w:sdt>
            </w:tc>
          </w:tr>
        </w:sdtContent>
      </w:sdt>
      <w:sdt>
        <w:sdtPr>
          <w:tag w:val="goog_rdk_58"/>
        </w:sdtPr>
        <w:sdtContent>
          <w:tr>
            <w:trPr>
              <w:cantSplit w:val="0"/>
              <w:trHeight w:val="770" w:hRule="atLeast"/>
              <w:tblHeader w:val="0"/>
              <w:del w:author="Enco gt" w:id="0" w:date="2024-11-09T15:33:02Z"/>
            </w:trPr>
            <w:tc>
              <w:tcPr/>
              <w:sdt>
                <w:sdtPr>
                  <w:tag w:val="goog_rdk_60"/>
                </w:sdtPr>
                <w:sdtContent>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9"/>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Postconditions:</w:delText>
                          </w:r>
                        </w:del>
                      </w:sdtContent>
                    </w:sdt>
                  </w:p>
                </w:sdtContent>
              </w:sdt>
            </w:tc>
            <w:tc>
              <w:tcPr/>
              <w:sdt>
                <w:sdtPr>
                  <w:tag w:val="goog_rdk_62"/>
                </w:sdtPr>
                <w:sdtContent>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1"/>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 comparison of energy usage is displayed visually in the form of bar charts or pie charts on the dashboard.</w:delText>
                          </w:r>
                        </w:del>
                      </w:sdtContent>
                    </w:sdt>
                  </w:p>
                </w:sdtContent>
              </w:sdt>
            </w:tc>
          </w:tr>
        </w:sdtContent>
      </w:sdt>
      <w:sdt>
        <w:sdtPr>
          <w:tag w:val="goog_rdk_63"/>
        </w:sdtPr>
        <w:sdtContent>
          <w:tr>
            <w:trPr>
              <w:cantSplit w:val="0"/>
              <w:trHeight w:val="510" w:hRule="atLeast"/>
              <w:tblHeader w:val="0"/>
              <w:del w:author="Enco gt" w:id="0" w:date="2024-11-09T15:33:02Z"/>
            </w:trPr>
            <w:tc>
              <w:tcPr/>
              <w:sdt>
                <w:sdtPr>
                  <w:tag w:val="goog_rdk_65"/>
                </w:sdtPr>
                <w:sdtContent>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4"/>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Priority:</w:delText>
                          </w:r>
                        </w:del>
                      </w:sdtContent>
                    </w:sdt>
                  </w:p>
                </w:sdtContent>
              </w:sdt>
            </w:tc>
            <w:tc>
              <w:tcPr/>
              <w:sdt>
                <w:sdtPr>
                  <w:tag w:val="goog_rdk_67"/>
                </w:sdtPr>
                <w:sdtContent>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6"/>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Medium</w:delText>
                          </w:r>
                        </w:del>
                      </w:sdtContent>
                    </w:sdt>
                  </w:p>
                </w:sdtContent>
              </w:sdt>
            </w:tc>
          </w:tr>
        </w:sdtContent>
      </w:sdt>
      <w:sdt>
        <w:sdtPr>
          <w:tag w:val="goog_rdk_68"/>
        </w:sdtPr>
        <w:sdtContent>
          <w:tr>
            <w:trPr>
              <w:cantSplit w:val="0"/>
              <w:trHeight w:val="490" w:hRule="atLeast"/>
              <w:tblHeader w:val="0"/>
              <w:del w:author="Enco gt" w:id="0" w:date="2024-11-09T15:33:02Z"/>
            </w:trPr>
            <w:tc>
              <w:tcPr/>
              <w:sdt>
                <w:sdtPr>
                  <w:tag w:val="goog_rdk_70"/>
                </w:sdtPr>
                <w:sdtContent>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9"/>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Frequency of Use:</w:delText>
                          </w:r>
                        </w:del>
                      </w:sdtContent>
                    </w:sdt>
                  </w:p>
                </w:sdtContent>
              </w:sdt>
            </w:tc>
            <w:tc>
              <w:tcPr/>
              <w:sdt>
                <w:sdtPr>
                  <w:tag w:val="goog_rdk_72"/>
                </w:sdtPr>
                <w:sdtContent>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1"/>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Monthly or as needed.</w:delText>
                          </w:r>
                        </w:del>
                      </w:sdtContent>
                    </w:sdt>
                  </w:p>
                </w:sdtContent>
              </w:sdt>
            </w:tc>
          </w:tr>
        </w:sdtContent>
      </w:sdt>
      <w:sdt>
        <w:sdtPr>
          <w:tag w:val="goog_rdk_73"/>
        </w:sdtPr>
        <w:sdtContent>
          <w:tr>
            <w:trPr>
              <w:cantSplit w:val="0"/>
              <w:trHeight w:val="3365" w:hRule="atLeast"/>
              <w:tblHeader w:val="0"/>
              <w:del w:author="Enco gt" w:id="0" w:date="2024-11-09T15:33:02Z"/>
            </w:trPr>
            <w:tc>
              <w:tcPr/>
              <w:sdt>
                <w:sdtPr>
                  <w:tag w:val="goog_rdk_75"/>
                </w:sdtPr>
                <w:sdtContent>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4"/>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Flow of Events:</w:delText>
                          </w:r>
                        </w:del>
                      </w:sdtContent>
                    </w:sdt>
                  </w:p>
                </w:sdtContent>
              </w:sdt>
            </w:tc>
            <w:tc>
              <w:tcPr/>
              <w:sdt>
                <w:sdtPr>
                  <w:tag w:val="goog_rdk_77"/>
                </w:sdtPr>
                <w:sdtContent>
                  <w:p w:rsidR="00000000" w:rsidDel="00000000" w:rsidP="00000000" w:rsidRDefault="00000000" w:rsidRPr="00000000" w14:paraId="000003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35"/>
                      </w:tabs>
                      <w:spacing w:after="0" w:before="91" w:line="240" w:lineRule="auto"/>
                      <w:ind w:left="835" w:right="0" w:hanging="360"/>
                      <w:jc w:val="both"/>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6"/>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User navigates to the comparison section.</w:delText>
                          </w:r>
                        </w:del>
                      </w:sdtContent>
                    </w:sdt>
                  </w:p>
                </w:sdtContent>
              </w:sdt>
              <w:sdt>
                <w:sdtPr>
                  <w:tag w:val="goog_rdk_79"/>
                </w:sdtPr>
                <w:sdtContent>
                  <w:p w:rsidR="00000000" w:rsidDel="00000000" w:rsidP="00000000" w:rsidRDefault="00000000" w:rsidRPr="00000000" w14:paraId="000003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35"/>
                      </w:tabs>
                      <w:spacing w:after="0" w:before="53" w:line="288" w:lineRule="auto"/>
                      <w:ind w:left="835" w:right="474" w:hanging="360"/>
                      <w:jc w:val="both"/>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8"/>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User selects the criteria for comparison (e.g., household size, location).</w:delText>
                          </w:r>
                        </w:del>
                      </w:sdtContent>
                    </w:sdt>
                  </w:p>
                </w:sdtContent>
              </w:sdt>
              <w:sdt>
                <w:sdtPr>
                  <w:tag w:val="goog_rdk_81"/>
                </w:sdtPr>
                <w:sdtContent>
                  <w:p w:rsidR="00000000" w:rsidDel="00000000" w:rsidP="00000000" w:rsidRDefault="00000000" w:rsidRPr="00000000" w14:paraId="000003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35"/>
                      </w:tabs>
                      <w:spacing w:after="0" w:before="0" w:line="288" w:lineRule="auto"/>
                      <w:ind w:left="835" w:right="371" w:hanging="360"/>
                      <w:jc w:val="both"/>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0"/>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The system retrieves data from the database based on the selected criteria and generates a visual comparison (e.g., bar chart, pie chart) on the dashboard.</w:delText>
                          </w:r>
                        </w:del>
                      </w:sdtContent>
                    </w:sdt>
                  </w:p>
                </w:sdtContent>
              </w:sdt>
              <w:sdt>
                <w:sdtPr>
                  <w:tag w:val="goog_rdk_83"/>
                </w:sdtPr>
                <w:sdtContent>
                  <w:p w:rsidR="00000000" w:rsidDel="00000000" w:rsidP="00000000" w:rsidRDefault="00000000" w:rsidRPr="00000000" w14:paraId="000003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35"/>
                      </w:tabs>
                      <w:spacing w:after="0" w:before="0" w:line="290" w:lineRule="auto"/>
                      <w:ind w:left="835" w:right="172" w:hanging="36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2"/>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The user views the visual comparison directly on the dashboard, making it easy to understand their energy usage relative to similar households</w:delText>
                          </w:r>
                        </w:del>
                      </w:sdtContent>
                    </w:sdt>
                  </w:p>
                </w:sdtContent>
              </w:sdt>
            </w:tc>
          </w:tr>
        </w:sdtContent>
      </w:sdt>
      <w:sdt>
        <w:sdtPr>
          <w:tag w:val="goog_rdk_84"/>
        </w:sdtPr>
        <w:sdtContent>
          <w:tr>
            <w:trPr>
              <w:cantSplit w:val="0"/>
              <w:trHeight w:val="1630" w:hRule="atLeast"/>
              <w:tblHeader w:val="0"/>
              <w:del w:author="Enco gt" w:id="0" w:date="2024-11-09T15:33:02Z"/>
            </w:trPr>
            <w:tc>
              <w:tcPr/>
              <w:sdt>
                <w:sdtPr>
                  <w:tag w:val="goog_rdk_86"/>
                </w:sdtPr>
                <w:sdtContent>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5"/>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Alternative Flows:</w:delText>
                          </w:r>
                        </w:del>
                      </w:sdtContent>
                    </w:sdt>
                  </w:p>
                </w:sdtContent>
              </w:sdt>
            </w:tc>
            <w:tc>
              <w:tcPr/>
              <w:sdt>
                <w:sdtPr>
                  <w:tag w:val="goog_rdk_88"/>
                </w:sdtPr>
                <w:sdtContent>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7"/>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AF-S1: No comparable data is available</w:delText>
                          </w:r>
                        </w:del>
                      </w:sdtContent>
                    </w:sdt>
                  </w:p>
                </w:sdtContent>
              </w:sdt>
              <w:sdt>
                <w:sdtPr>
                  <w:tag w:val="goog_rdk_90"/>
                </w:sdtPr>
                <w:sdtContent>
                  <w:p w:rsidR="00000000" w:rsidDel="00000000" w:rsidP="00000000" w:rsidRDefault="00000000" w:rsidRPr="00000000" w14:paraId="0000037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715"/>
                        <w:tab w:val="left" w:leader="none" w:pos="835"/>
                      </w:tabs>
                      <w:spacing w:after="0" w:before="19" w:line="246.99999999999994" w:lineRule="auto"/>
                      <w:ind w:left="835" w:right="254" w:hanging="36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9"/>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If no data is available for the selected criteria, the system displays an error message: "No comparison data available. Please try different criteria (e.g no. of family members)."</w:delText>
                          </w:r>
                        </w:del>
                      </w:sdtContent>
                    </w:sdt>
                  </w:p>
                </w:sdtContent>
              </w:sdt>
            </w:tc>
          </w:tr>
        </w:sdtContent>
      </w:sdt>
      <w:sdt>
        <w:sdtPr>
          <w:tag w:val="goog_rdk_91"/>
        </w:sdtPr>
        <w:sdtContent>
          <w:tr>
            <w:trPr>
              <w:cantSplit w:val="0"/>
              <w:trHeight w:val="1550" w:hRule="atLeast"/>
              <w:tblHeader w:val="0"/>
              <w:del w:author="Enco gt" w:id="0" w:date="2024-11-09T15:33:02Z"/>
            </w:trPr>
            <w:tc>
              <w:tcPr/>
              <w:sdt>
                <w:sdtPr>
                  <w:tag w:val="goog_rdk_93"/>
                </w:sdtPr>
                <w:sdtContent>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2"/>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Exceptions:</w:delText>
                          </w:r>
                        </w:del>
                      </w:sdtContent>
                    </w:sdt>
                  </w:p>
                </w:sdtContent>
              </w:sdt>
            </w:tc>
            <w:tc>
              <w:tcPr/>
              <w:sdt>
                <w:sdtPr>
                  <w:tag w:val="goog_rdk_95"/>
                </w:sdtPr>
                <w:sdtContent>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1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4"/>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EX-S1: Database query fails.</w:delText>
                          </w:r>
                        </w:del>
                      </w:sdtContent>
                    </w:sdt>
                  </w:p>
                </w:sdtContent>
              </w:sdt>
              <w:sdt>
                <w:sdtPr>
                  <w:tag w:val="goog_rdk_97"/>
                </w:sdtPr>
                <w:sdtContent>
                  <w:p w:rsidR="00000000" w:rsidDel="00000000" w:rsidP="00000000" w:rsidRDefault="00000000" w:rsidRPr="00000000" w14:paraId="0000037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15"/>
                        <w:tab w:val="left" w:leader="none" w:pos="835"/>
                      </w:tabs>
                      <w:spacing w:after="0" w:before="239" w:line="278.00000000000006" w:lineRule="auto"/>
                      <w:ind w:left="835" w:right="299" w:hanging="36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6"/>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System displays an error message and suggests the user try again later.</w:delText>
                          </w:r>
                        </w:del>
                      </w:sdtContent>
                    </w:sdt>
                  </w:p>
                </w:sdtContent>
              </w:sdt>
            </w:tc>
          </w:tr>
        </w:sdtContent>
      </w:sdt>
      <w:sdt>
        <w:sdtPr>
          <w:tag w:val="goog_rdk_98"/>
        </w:sdtPr>
        <w:sdtContent>
          <w:tr>
            <w:trPr>
              <w:cantSplit w:val="0"/>
              <w:trHeight w:val="770" w:hRule="atLeast"/>
              <w:tblHeader w:val="0"/>
              <w:del w:author="Enco gt" w:id="0" w:date="2024-11-09T15:33:02Z"/>
            </w:trPr>
            <w:tc>
              <w:tcPr/>
              <w:sdt>
                <w:sdtPr>
                  <w:tag w:val="goog_rdk_100"/>
                </w:sdtPr>
                <w:sdtContent>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9"/>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Includes:</w:delText>
                          </w:r>
                        </w:del>
                      </w:sdtContent>
                    </w:sdt>
                  </w:p>
                </w:sdtContent>
              </w:sdt>
            </w:tc>
            <w:tc>
              <w:tcPr/>
              <w:sdt>
                <w:sdtPr>
                  <w:tag w:val="goog_rdk_102"/>
                </w:sdtPr>
                <w:sdtContent>
                  <w:p w:rsidR="00000000" w:rsidDel="00000000" w:rsidP="00000000" w:rsidRDefault="00000000" w:rsidRPr="00000000" w14:paraId="000003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35"/>
                      </w:tabs>
                      <w:spacing w:after="0" w:before="101" w:line="240" w:lineRule="auto"/>
                      <w:ind w:left="835" w:right="0" w:hanging="36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1"/>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Energy Consumption Monitoring</w:delText>
                          </w:r>
                        </w:del>
                      </w:sdtContent>
                    </w:sdt>
                  </w:p>
                </w:sdtContent>
              </w:sdt>
              <w:sdt>
                <w:sdtPr>
                  <w:tag w:val="goog_rdk_104"/>
                </w:sdtPr>
                <w:sdtContent>
                  <w:p w:rsidR="00000000" w:rsidDel="00000000" w:rsidP="00000000" w:rsidRDefault="00000000" w:rsidRPr="00000000" w14:paraId="000003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35"/>
                      </w:tabs>
                      <w:spacing w:after="0" w:before="14" w:line="240" w:lineRule="auto"/>
                      <w:ind w:left="835" w:right="0" w:hanging="36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3"/>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Data Comparison Module</w:delText>
                          </w:r>
                        </w:del>
                      </w:sdtContent>
                    </w:sdt>
                  </w:p>
                </w:sdtContent>
              </w:sdt>
            </w:tc>
          </w:tr>
        </w:sdtContent>
      </w:sdt>
      <w:sdt>
        <w:sdtPr>
          <w:tag w:val="goog_rdk_105"/>
        </w:sdtPr>
        <w:sdtContent>
          <w:tr>
            <w:trPr>
              <w:cantSplit w:val="0"/>
              <w:trHeight w:val="710" w:hRule="atLeast"/>
              <w:tblHeader w:val="0"/>
              <w:del w:author="Enco gt" w:id="0" w:date="2024-11-09T15:33:02Z"/>
            </w:trPr>
            <w:tc>
              <w:tcPr/>
              <w:sdt>
                <w:sdtPr>
                  <w:tag w:val="goog_rdk_107"/>
                </w:sdtPr>
                <w:sdtContent>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6"/>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Special Requirements:</w:delText>
                          </w:r>
                        </w:del>
                      </w:sdtContent>
                    </w:sdt>
                  </w:p>
                </w:sdtContent>
              </w:sdt>
            </w:tc>
            <w:tc>
              <w:tcPr/>
              <w:sdt>
                <w:sdtPr>
                  <w:tag w:val="goog_rdk_109"/>
                </w:sdtPr>
                <w:sdtContent>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1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8"/>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Integration with a data source of similar households.</w:delText>
                          </w:r>
                        </w:del>
                      </w:sdtContent>
                    </w:sdt>
                  </w:p>
                </w:sdtContent>
              </w:sdt>
            </w:tc>
          </w:tr>
        </w:sdtContent>
      </w:sdt>
      <w:sdt>
        <w:sdtPr>
          <w:tag w:val="goog_rdk_110"/>
        </w:sdtPr>
        <w:sdtContent>
          <w:tr>
            <w:trPr>
              <w:cantSplit w:val="0"/>
              <w:trHeight w:val="1030" w:hRule="atLeast"/>
              <w:tblHeader w:val="0"/>
              <w:del w:author="Enco gt" w:id="0" w:date="2024-11-09T15:33:02Z"/>
            </w:trPr>
            <w:tc>
              <w:tcPr/>
              <w:sdt>
                <w:sdtPr>
                  <w:tag w:val="goog_rdk_112"/>
                </w:sdtPr>
                <w:sdtContent>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1"/>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Assumptions:</w:delText>
                          </w:r>
                        </w:del>
                      </w:sdtContent>
                    </w:sdt>
                  </w:p>
                </w:sdtContent>
              </w:sdt>
            </w:tc>
            <w:tc>
              <w:tcPr/>
              <w:sdt>
                <w:sdtPr>
                  <w:tag w:val="goog_rdk_114"/>
                </w:sdtPr>
                <w:sdtContent>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1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3"/>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The system has sufficient comparison data</w:delText>
                          </w:r>
                        </w:del>
                      </w:sdtContent>
                    </w:sdt>
                  </w:p>
                </w:sdtContent>
              </w:sdt>
              <w:sdt>
                <w:sdtPr>
                  <w:tag w:val="goog_rdk_116"/>
                </w:sdtPr>
                <w:sdtContent>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1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5"/>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Users can easily interpret visual data representations like bar charts</w:delText>
                          </w:r>
                        </w:del>
                      </w:sdtContent>
                    </w:sdt>
                  </w:p>
                </w:sdtContent>
              </w:sdt>
            </w:tc>
          </w:tr>
        </w:sdtContent>
      </w:sdt>
    </w:tbl>
    <w:sdt>
      <w:sdtPr>
        <w:tag w:val="goog_rdk_118"/>
      </w:sdtPr>
      <w:sdtContent>
        <w:p w:rsidR="00000000" w:rsidDel="00000000" w:rsidP="00000000" w:rsidRDefault="00000000" w:rsidRPr="00000000" w14:paraId="0000037D">
          <w:pPr>
            <w:rPr>
              <w:del w:author="Enco gt" w:id="0" w:date="2024-11-09T15:33:02Z"/>
              <w:sz w:val="24"/>
              <w:szCs w:val="24"/>
            </w:rPr>
            <w:sectPr>
              <w:type w:val="nextPage"/>
              <w:pgSz w:h="15840" w:w="12240" w:orient="portrait"/>
              <w:pgMar w:bottom="1539" w:top="1420" w:left="1180" w:right="1280" w:header="0" w:footer="753"/>
            </w:sectPr>
          </w:pPr>
          <w:sdt>
            <w:sdtPr>
              <w:tag w:val="goog_rdk_117"/>
            </w:sdtPr>
            <w:sdtContent>
              <w:del w:author="Enco gt" w:id="0" w:date="2024-11-09T15:33:02Z">
                <w:r w:rsidDel="00000000" w:rsidR="00000000" w:rsidRPr="00000000">
                  <w:rPr>
                    <w:rtl w:val="0"/>
                  </w:rPr>
                </w:r>
              </w:del>
            </w:sdtContent>
          </w:sdt>
        </w:p>
      </w:sdtContent>
    </w:sdt>
    <w:sdt>
      <w:sdtPr>
        <w:tag w:val="goog_rdk_120"/>
      </w:sdtPr>
      <w:sdtContent>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Enco gt" w:id="0" w:date="2024-11-09T15:33:02Z"/>
              <w:sz w:val="24"/>
              <w:szCs w:val="24"/>
            </w:rPr>
          </w:pPr>
          <w:sdt>
            <w:sdtPr>
              <w:tag w:val="goog_rdk_119"/>
            </w:sdtPr>
            <w:sdtContent>
              <w:del w:author="Enco gt" w:id="0" w:date="2024-11-09T15:33:02Z">
                <w:r w:rsidDel="00000000" w:rsidR="00000000" w:rsidRPr="00000000">
                  <w:rPr>
                    <w:rtl w:val="0"/>
                  </w:rPr>
                </w:r>
              </w:del>
            </w:sdtContent>
          </w:sdt>
        </w:p>
      </w:sdtContent>
    </w:sdt>
    <w:tbl>
      <w:tblPr>
        <w:tblStyle w:val="Table34"/>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sdt>
        <w:sdtPr>
          <w:tag w:val="goog_rdk_121"/>
        </w:sdtPr>
        <w:sdtContent>
          <w:tr>
            <w:trPr>
              <w:cantSplit w:val="0"/>
              <w:trHeight w:val="710" w:hRule="atLeast"/>
              <w:tblHeader w:val="0"/>
              <w:del w:author="Enco gt" w:id="0" w:date="2024-11-09T15:33:02Z"/>
            </w:trPr>
            <w:tc>
              <w:tcPr/>
              <w:sdt>
                <w:sdtPr>
                  <w:tag w:val="goog_rdk_123"/>
                </w:sdtPr>
                <w:sdtContent>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Enco gt" w:id="0" w:date="2024-11-09T15:33:02Z"/>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122"/>
                      </w:sdtPr>
                      <w:sdtContent>
                        <w:del w:author="Enco gt" w:id="0" w:date="2024-11-09T15:33:02Z">
                          <w:r w:rsidDel="00000000" w:rsidR="00000000" w:rsidRPr="00000000">
                            <w:rPr>
                              <w:rtl w:val="0"/>
                            </w:rPr>
                          </w:r>
                        </w:del>
                      </w:sdtContent>
                    </w:sdt>
                  </w:p>
                </w:sdtContent>
              </w:sdt>
            </w:tc>
            <w:tc>
              <w:tcPr/>
              <w:sdt>
                <w:sdtPr>
                  <w:tag w:val="goog_rdk_125"/>
                </w:sdtPr>
                <w:sdtContent>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4"/>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and pie charts.</w:delText>
                          </w:r>
                        </w:del>
                      </w:sdtContent>
                    </w:sdt>
                  </w:p>
                </w:sdtContent>
              </w:sdt>
            </w:tc>
          </w:tr>
        </w:sdtContent>
      </w:sdt>
      <w:sdt>
        <w:sdtPr>
          <w:tag w:val="goog_rdk_126"/>
        </w:sdtPr>
        <w:sdtContent>
          <w:tr>
            <w:trPr>
              <w:cantSplit w:val="0"/>
              <w:trHeight w:val="1330" w:hRule="atLeast"/>
              <w:tblHeader w:val="0"/>
              <w:del w:author="Enco gt" w:id="0" w:date="2024-11-09T15:33:02Z"/>
            </w:trPr>
            <w:tc>
              <w:tcPr/>
              <w:sdt>
                <w:sdtPr>
                  <w:tag w:val="goog_rdk_128"/>
                </w:sdtPr>
                <w:sdtContent>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7"/>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Notes &amp; Issues:</w:delText>
                          </w:r>
                        </w:del>
                      </w:sdtContent>
                    </w:sdt>
                  </w:p>
                </w:sdtContent>
              </w:sdt>
            </w:tc>
            <w:tc>
              <w:tcPr/>
              <w:sdt>
                <w:sdtPr>
                  <w:tag w:val="goog_rdk_130"/>
                </w:sdtPr>
                <w:sdtContent>
                  <w:p w:rsidR="00000000" w:rsidDel="00000000" w:rsidP="00000000" w:rsidRDefault="00000000" w:rsidRPr="00000000" w14:paraId="000003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35"/>
                      </w:tabs>
                      <w:spacing w:after="0" w:before="86" w:line="246.99999999999994" w:lineRule="auto"/>
                      <w:ind w:left="835" w:right="264" w:hanging="36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9"/>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Availability of comparison data could be limited in certain regions.</w:delText>
                          </w:r>
                        </w:del>
                      </w:sdtContent>
                    </w:sdt>
                  </w:p>
                </w:sdtContent>
              </w:sdt>
              <w:sdt>
                <w:sdtPr>
                  <w:tag w:val="goog_rdk_132"/>
                </w:sdtPr>
                <w:sdtContent>
                  <w:p w:rsidR="00000000" w:rsidDel="00000000" w:rsidP="00000000" w:rsidRDefault="00000000" w:rsidRPr="00000000" w14:paraId="000003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35"/>
                      </w:tabs>
                      <w:spacing w:after="0" w:before="7" w:line="246.99999999999994" w:lineRule="auto"/>
                      <w:ind w:left="835" w:right="151" w:hanging="360"/>
                      <w:jc w:val="left"/>
                      <w:rPr>
                        <w:del w:author="Enco gt" w:id="0" w:date="2024-11-09T15:33:0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1"/>
                      </w:sdtPr>
                      <w:sdtContent>
                        <w:del w:author="Enco gt" w:id="0" w:date="2024-11-09T15:3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Users may require an explanation of how the comparison is made to similar households.</w:delText>
                          </w:r>
                        </w:del>
                      </w:sdtContent>
                    </w:sdt>
                  </w:p>
                </w:sdtContent>
              </w:sdt>
            </w:tc>
          </w:tr>
        </w:sdtContent>
      </w:sdt>
    </w:tbl>
    <w:p w:rsidR="00000000" w:rsidDel="00000000" w:rsidP="00000000" w:rsidRDefault="00000000" w:rsidRPr="00000000" w14:paraId="00000384">
      <w:pPr>
        <w:spacing w:line="246.99999999999994" w:lineRule="auto"/>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5"/>
        <w:tblW w:w="9362.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61"/>
        <w:gridCol w:w="3761"/>
        <w:gridCol w:w="1880"/>
        <w:gridCol w:w="1860"/>
        <w:tblGridChange w:id="0">
          <w:tblGrid>
            <w:gridCol w:w="1861"/>
            <w:gridCol w:w="3761"/>
            <w:gridCol w:w="1880"/>
            <w:gridCol w:w="1860"/>
          </w:tblGrid>
        </w:tblGridChange>
      </w:tblGrid>
      <w:tr>
        <w:trPr>
          <w:cantSplit w:val="0"/>
          <w:trHeight w:val="470" w:hRule="atLeast"/>
          <w:tblHeader w:val="0"/>
        </w:trPr>
        <w:tc>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710" w:hRule="atLeast"/>
          <w:tblHeader w:val="0"/>
        </w:trPr>
        <w:tc>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Multi-User Account Management</w:t>
            </w:r>
          </w:p>
        </w:tc>
      </w:tr>
      <w:tr>
        <w:trPr>
          <w:cantSplit w:val="0"/>
          <w:trHeight w:val="770" w:hRule="atLeast"/>
          <w:tblHeader w:val="0"/>
        </w:trPr>
        <w:tc>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Sanjeev</w:t>
            </w:r>
          </w:p>
        </w:tc>
        <w:tc>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r>
      <w:tr>
        <w:trPr>
          <w:cantSplit w:val="0"/>
          <w:trHeight w:val="770" w:hRule="atLeast"/>
          <w:tblHeader w:val="0"/>
        </w:trPr>
        <w:tc>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13/09/2024</w:t>
            </w:r>
          </w:p>
        </w:tc>
        <w:tc>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0" w:right="8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15/10/2024</w:t>
            </w:r>
          </w:p>
        </w:tc>
      </w:tr>
    </w:tbl>
    <w:p w:rsidR="00000000" w:rsidDel="00000000" w:rsidP="00000000" w:rsidRDefault="00000000" w:rsidRPr="00000000" w14:paraId="00000396">
      <w:pPr>
        <w:rPr>
          <w:b w:val="1"/>
          <w:sz w:val="20"/>
          <w:szCs w:val="20"/>
        </w:rPr>
      </w:pPr>
      <w:r w:rsidDel="00000000" w:rsidR="00000000" w:rsidRPr="00000000">
        <w:rPr>
          <w:rtl w:val="0"/>
        </w:rPr>
      </w:r>
    </w:p>
    <w:p w:rsidR="00000000" w:rsidDel="00000000" w:rsidP="00000000" w:rsidRDefault="00000000" w:rsidRPr="00000000" w14:paraId="00000397">
      <w:pPr>
        <w:spacing w:after="1" w:before="141" w:lineRule="auto"/>
        <w:rPr>
          <w:b w:val="1"/>
          <w:sz w:val="20"/>
          <w:szCs w:val="20"/>
        </w:rPr>
      </w:pPr>
      <w:r w:rsidDel="00000000" w:rsidR="00000000" w:rsidRPr="00000000">
        <w:rPr>
          <w:rtl w:val="0"/>
        </w:rPr>
      </w:r>
    </w:p>
    <w:tbl>
      <w:tblPr>
        <w:tblStyle w:val="Table36"/>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850" w:hRule="atLeast"/>
          <w:tblHeader w:val="0"/>
        </w:trPr>
        <w:tc>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Primary User (Admin/System), Secondary Users</w:t>
            </w:r>
            <w:r w:rsidDel="00000000" w:rsidR="00000000" w:rsidRPr="00000000">
              <w:rPr>
                <w:rtl w:val="0"/>
              </w:rPr>
            </w:r>
          </w:p>
        </w:tc>
      </w:tr>
      <w:tr>
        <w:trPr>
          <w:cantSplit w:val="0"/>
          <w:trHeight w:val="2505" w:hRule="atLeast"/>
          <w:tblHeader w:val="0"/>
        </w:trPr>
        <w:tc>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9" w:lineRule="auto"/>
              <w:ind w:left="115" w:right="1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use case enables multiple household members to manage energy consumption through individual profiles under a shared account. Each user can manage their own appliances and view personalized energy tracking. The primary user functions as a system or energy provider, updating and adding appliances with standardized ratings according to evolving standards or trends (e.g., adjusting the power rating for refrigerators as technology advances). The primary user’s role is limited to managing appliance data to ensure that users have access to up-to-date and accurate appliance ratings.</w:t>
            </w:r>
            <w:r w:rsidDel="00000000" w:rsidR="00000000" w:rsidRPr="00000000">
              <w:rPr>
                <w:rtl w:val="0"/>
              </w:rPr>
            </w:r>
          </w:p>
        </w:tc>
      </w:tr>
      <w:tr>
        <w:trPr>
          <w:cantSplit w:val="0"/>
          <w:trHeight w:val="2011" w:hRule="atLeast"/>
          <w:tblHeader w:val="0"/>
        </w:trPr>
        <w:tc>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primary user has created an account.</w:t>
            </w:r>
          </w:p>
          <w:p w:rsidR="00000000" w:rsidDel="00000000" w:rsidP="00000000" w:rsidRDefault="00000000" w:rsidRPr="00000000" w14:paraId="0000039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35"/>
              </w:tabs>
              <w:spacing w:after="0" w:before="44" w:line="273" w:lineRule="auto"/>
              <w:ind w:left="835" w:right="26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users automatically become regular users upon account creation.</w:t>
            </w:r>
          </w:p>
        </w:tc>
      </w:tr>
      <w:tr>
        <w:trPr>
          <w:cantSplit w:val="0"/>
          <w:trHeight w:val="1349" w:hRule="atLeast"/>
          <w:tblHeader w:val="0"/>
        </w:trPr>
        <w:tc>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3A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5"/>
              </w:tabs>
              <w:spacing w:after="0" w:before="101" w:line="252.00000000000003" w:lineRule="auto"/>
              <w:ind w:left="835" w:right="87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users within a household can manage their appliances and view personalised energy data.</w:t>
            </w:r>
          </w:p>
          <w:p w:rsidR="00000000" w:rsidDel="00000000" w:rsidP="00000000" w:rsidRDefault="00000000" w:rsidRPr="00000000" w14:paraId="000003A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5"/>
              </w:tabs>
              <w:spacing w:after="0" w:before="0" w:line="246.99999999999994" w:lineRule="auto"/>
              <w:ind w:left="835" w:right="22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primary user maintains appliance data by adding new appliances and adjusting ratings to reflect current technology standards.</w:t>
            </w: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510" w:hRule="atLeast"/>
          <w:tblHeader w:val="0"/>
        </w:trPr>
        <w:tc>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needed.</w:t>
            </w:r>
          </w:p>
        </w:tc>
      </w:tr>
      <w:tr>
        <w:trPr>
          <w:cantSplit w:val="0"/>
          <w:trHeight w:val="1510" w:hRule="atLeast"/>
          <w:tblHeader w:val="0"/>
        </w:trPr>
        <w:tc>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3A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5"/>
              </w:tabs>
              <w:spacing w:after="0" w:before="91" w:line="288" w:lineRule="auto"/>
              <w:ind w:left="835" w:right="60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user (admin) navigates to the "Manage Users" section.</w:t>
            </w:r>
          </w:p>
          <w:p w:rsidR="00000000" w:rsidDel="00000000" w:rsidP="00000000" w:rsidRDefault="00000000" w:rsidRPr="00000000" w14:paraId="000003A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5"/>
              </w:tabs>
              <w:spacing w:after="0" w:before="0" w:line="288" w:lineRule="auto"/>
              <w:ind w:left="835" w:right="32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user (admin) views the list of user accounts created under the shared household account.</w:t>
            </w:r>
          </w:p>
        </w:tc>
      </w:tr>
    </w:tbl>
    <w:p w:rsidR="00000000" w:rsidDel="00000000" w:rsidP="00000000" w:rsidRDefault="00000000" w:rsidRPr="00000000" w14:paraId="000003AA">
      <w:pPr>
        <w:spacing w:line="288" w:lineRule="auto"/>
        <w:rPr>
          <w:sz w:val="24"/>
          <w:szCs w:val="24"/>
        </w:rPr>
        <w:sectPr>
          <w:type w:val="nextPage"/>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7"/>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2050" w:hRule="atLeast"/>
          <w:tblHeader w:val="0"/>
        </w:trPr>
        <w:tc>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A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5"/>
              </w:tabs>
              <w:spacing w:after="0" w:before="86" w:line="288" w:lineRule="auto"/>
              <w:ind w:left="835" w:right="4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Primary user (admin) views or updates appliance information, such as adding new appliances or updating existing appliances’ power ratings based on new technology standards.</w:t>
            </w:r>
            <w:r w:rsidDel="00000000" w:rsidR="00000000" w:rsidRPr="00000000">
              <w:rPr>
                <w:rtl w:val="0"/>
              </w:rPr>
            </w:r>
          </w:p>
          <w:p w:rsidR="00000000" w:rsidDel="00000000" w:rsidP="00000000" w:rsidRDefault="00000000" w:rsidRPr="00000000" w14:paraId="000003A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5"/>
              </w:tabs>
              <w:spacing w:after="0" w:before="0" w:line="290" w:lineRule="auto"/>
              <w:ind w:left="835" w:right="39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Each secondary user can log in, add appliances from the updated list, and view their own energy data.</w:t>
            </w:r>
            <w:r w:rsidDel="00000000" w:rsidR="00000000" w:rsidRPr="00000000">
              <w:rPr>
                <w:rtl w:val="0"/>
              </w:rPr>
            </w:r>
          </w:p>
        </w:tc>
      </w:tr>
      <w:tr>
        <w:trPr>
          <w:cantSplit w:val="0"/>
          <w:trHeight w:val="1050" w:hRule="atLeast"/>
          <w:tblHeader w:val="0"/>
        </w:trPr>
        <w:tc>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Primary user removes a secondary user.</w:t>
            </w:r>
          </w:p>
          <w:p w:rsidR="00000000" w:rsidDel="00000000" w:rsidP="00000000" w:rsidRDefault="00000000" w:rsidRPr="00000000" w14:paraId="000003B1">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leader="none" w:pos="765"/>
                <w:tab w:val="left" w:leader="none" w:pos="835"/>
              </w:tabs>
              <w:spacing w:after="0" w:before="14" w:line="242" w:lineRule="auto"/>
              <w:ind w:left="835" w:right="31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removes the user’s profile and their appliances from the account.</w:t>
            </w:r>
          </w:p>
        </w:tc>
      </w:tr>
      <w:tr>
        <w:trPr>
          <w:cantSplit w:val="0"/>
          <w:trHeight w:val="1870" w:hRule="atLeast"/>
          <w:tblHeader w:val="0"/>
        </w:trPr>
        <w:tc>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73"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System encounters an error when managing users or updating permissions.</w:t>
            </w:r>
          </w:p>
          <w:p w:rsidR="00000000" w:rsidDel="00000000" w:rsidP="00000000" w:rsidRDefault="00000000" w:rsidRPr="00000000" w14:paraId="000003B4">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leader="none" w:pos="715"/>
                <w:tab w:val="left" w:leader="none" w:pos="835"/>
              </w:tabs>
              <w:spacing w:after="0" w:before="206" w:line="273" w:lineRule="auto"/>
              <w:ind w:left="835" w:right="104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and suggests retrying.</w:t>
            </w:r>
          </w:p>
        </w:tc>
      </w:tr>
      <w:tr>
        <w:trPr>
          <w:cantSplit w:val="0"/>
          <w:trHeight w:val="1250" w:hRule="atLeast"/>
          <w:tblHeader w:val="0"/>
        </w:trPr>
        <w:tc>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Account Management</w:t>
            </w:r>
          </w:p>
          <w:p w:rsidR="00000000" w:rsidDel="00000000" w:rsidP="00000000" w:rsidRDefault="00000000" w:rsidRPr="00000000" w14:paraId="000003B8">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835"/>
              </w:tabs>
              <w:spacing w:after="0" w:before="14" w:line="240"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Management</w:t>
            </w:r>
          </w:p>
        </w:tc>
      </w:tr>
      <w:tr>
        <w:trPr>
          <w:cantSplit w:val="0"/>
          <w:trHeight w:val="1030" w:hRule="atLeast"/>
          <w:tblHeader w:val="0"/>
        </w:trPr>
        <w:tc>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73"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differentiate between primary and secondary user permissions.</w:t>
            </w:r>
          </w:p>
        </w:tc>
      </w:tr>
      <w:tr>
        <w:trPr>
          <w:cantSplit w:val="0"/>
          <w:trHeight w:val="1030" w:hRule="atLeast"/>
          <w:tblHeader w:val="0"/>
        </w:trPr>
        <w:tc>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73" w:lineRule="auto"/>
              <w:ind w:left="115" w:right="2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users in a household will benefit from managing their own appliances.</w:t>
            </w:r>
          </w:p>
        </w:tc>
      </w:tr>
      <w:tr>
        <w:trPr>
          <w:cantSplit w:val="0"/>
          <w:trHeight w:val="905" w:hRule="atLeast"/>
          <w:tblHeader w:val="0"/>
        </w:trPr>
        <w:tc>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2"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 user roles (admin vs. regular users) may be necessary to prevent unauthorised changes.</w:t>
            </w:r>
          </w:p>
        </w:tc>
      </w:tr>
    </w:tbl>
    <w:p w:rsidR="00000000" w:rsidDel="00000000" w:rsidP="00000000" w:rsidRDefault="00000000" w:rsidRPr="00000000" w14:paraId="000003BF">
      <w:pPr>
        <w:rPr>
          <w:b w:val="1"/>
          <w:sz w:val="20"/>
          <w:szCs w:val="20"/>
        </w:rPr>
      </w:pPr>
      <w:r w:rsidDel="00000000" w:rsidR="00000000" w:rsidRPr="00000000">
        <w:rPr>
          <w:rtl w:val="0"/>
        </w:rPr>
      </w:r>
    </w:p>
    <w:p w:rsidR="00000000" w:rsidDel="00000000" w:rsidP="00000000" w:rsidRDefault="00000000" w:rsidRPr="00000000" w14:paraId="000003C0">
      <w:pPr>
        <w:rPr>
          <w:b w:val="1"/>
          <w:sz w:val="20"/>
          <w:szCs w:val="20"/>
        </w:rPr>
      </w:pPr>
      <w:r w:rsidDel="00000000" w:rsidR="00000000" w:rsidRPr="00000000">
        <w:rPr>
          <w:rtl w:val="0"/>
        </w:rPr>
      </w:r>
    </w:p>
    <w:p w:rsidR="00000000" w:rsidDel="00000000" w:rsidP="00000000" w:rsidRDefault="00000000" w:rsidRPr="00000000" w14:paraId="000003C1">
      <w:pPr>
        <w:rPr>
          <w:b w:val="1"/>
          <w:sz w:val="20"/>
          <w:szCs w:val="20"/>
        </w:rPr>
      </w:pPr>
      <w:r w:rsidDel="00000000" w:rsidR="00000000" w:rsidRPr="00000000">
        <w:rPr>
          <w:rtl w:val="0"/>
        </w:rPr>
      </w:r>
    </w:p>
    <w:p w:rsidR="00000000" w:rsidDel="00000000" w:rsidP="00000000" w:rsidRDefault="00000000" w:rsidRPr="00000000" w14:paraId="000003C2">
      <w:pPr>
        <w:rPr>
          <w:b w:val="1"/>
          <w:sz w:val="20"/>
          <w:szCs w:val="20"/>
        </w:rPr>
      </w:pPr>
      <w:r w:rsidDel="00000000" w:rsidR="00000000" w:rsidRPr="00000000">
        <w:rPr>
          <w:rtl w:val="0"/>
        </w:rPr>
      </w:r>
    </w:p>
    <w:p w:rsidR="00000000" w:rsidDel="00000000" w:rsidP="00000000" w:rsidRDefault="00000000" w:rsidRPr="00000000" w14:paraId="000003C3">
      <w:pPr>
        <w:rPr>
          <w:b w:val="1"/>
          <w:sz w:val="20"/>
          <w:szCs w:val="20"/>
        </w:rPr>
      </w:pPr>
      <w:r w:rsidDel="00000000" w:rsidR="00000000" w:rsidRPr="00000000">
        <w:rPr>
          <w:rtl w:val="0"/>
        </w:rPr>
      </w:r>
    </w:p>
    <w:p w:rsidR="00000000" w:rsidDel="00000000" w:rsidP="00000000" w:rsidRDefault="00000000" w:rsidRPr="00000000" w14:paraId="000003C4">
      <w:pPr>
        <w:rPr>
          <w:b w:val="1"/>
          <w:sz w:val="20"/>
          <w:szCs w:val="20"/>
        </w:rPr>
      </w:pPr>
      <w:r w:rsidDel="00000000" w:rsidR="00000000" w:rsidRPr="00000000">
        <w:rPr>
          <w:rtl w:val="0"/>
        </w:rPr>
      </w:r>
    </w:p>
    <w:p w:rsidR="00000000" w:rsidDel="00000000" w:rsidP="00000000" w:rsidRDefault="00000000" w:rsidRPr="00000000" w14:paraId="000003C5">
      <w:pPr>
        <w:rPr>
          <w:b w:val="1"/>
          <w:sz w:val="20"/>
          <w:szCs w:val="20"/>
        </w:rPr>
      </w:pPr>
      <w:r w:rsidDel="00000000" w:rsidR="00000000" w:rsidRPr="00000000">
        <w:rPr>
          <w:rtl w:val="0"/>
        </w:rPr>
      </w:r>
    </w:p>
    <w:p w:rsidR="00000000" w:rsidDel="00000000" w:rsidP="00000000" w:rsidRDefault="00000000" w:rsidRPr="00000000" w14:paraId="000003C6">
      <w:pPr>
        <w:rPr>
          <w:b w:val="1"/>
          <w:sz w:val="20"/>
          <w:szCs w:val="20"/>
        </w:rPr>
      </w:pPr>
      <w:r w:rsidDel="00000000" w:rsidR="00000000" w:rsidRPr="00000000">
        <w:rPr>
          <w:rtl w:val="0"/>
        </w:rPr>
      </w:r>
    </w:p>
    <w:p w:rsidR="00000000" w:rsidDel="00000000" w:rsidP="00000000" w:rsidRDefault="00000000" w:rsidRPr="00000000" w14:paraId="000003C7">
      <w:pPr>
        <w:rPr>
          <w:b w:val="1"/>
          <w:sz w:val="20"/>
          <w:szCs w:val="20"/>
        </w:rPr>
      </w:pPr>
      <w:r w:rsidDel="00000000" w:rsidR="00000000" w:rsidRPr="00000000">
        <w:rPr>
          <w:rtl w:val="0"/>
        </w:rPr>
      </w:r>
    </w:p>
    <w:p w:rsidR="00000000" w:rsidDel="00000000" w:rsidP="00000000" w:rsidRDefault="00000000" w:rsidRPr="00000000" w14:paraId="000003C8">
      <w:pPr>
        <w:rPr>
          <w:b w:val="1"/>
          <w:sz w:val="20"/>
          <w:szCs w:val="20"/>
        </w:rPr>
      </w:pPr>
      <w:r w:rsidDel="00000000" w:rsidR="00000000" w:rsidRPr="00000000">
        <w:rPr>
          <w:rtl w:val="0"/>
        </w:rPr>
      </w:r>
    </w:p>
    <w:p w:rsidR="00000000" w:rsidDel="00000000" w:rsidP="00000000" w:rsidRDefault="00000000" w:rsidRPr="00000000" w14:paraId="000003C9">
      <w:pPr>
        <w:rPr>
          <w:b w:val="1"/>
          <w:sz w:val="20"/>
          <w:szCs w:val="20"/>
        </w:rPr>
      </w:pPr>
      <w:r w:rsidDel="00000000" w:rsidR="00000000" w:rsidRPr="00000000">
        <w:rPr>
          <w:rtl w:val="0"/>
        </w:rPr>
      </w:r>
    </w:p>
    <w:p w:rsidR="00000000" w:rsidDel="00000000" w:rsidP="00000000" w:rsidRDefault="00000000" w:rsidRPr="00000000" w14:paraId="000003CA">
      <w:pPr>
        <w:rPr>
          <w:b w:val="1"/>
          <w:sz w:val="20"/>
          <w:szCs w:val="20"/>
        </w:rPr>
      </w:pPr>
      <w:r w:rsidDel="00000000" w:rsidR="00000000" w:rsidRPr="00000000">
        <w:rPr>
          <w:rtl w:val="0"/>
        </w:rPr>
      </w:r>
    </w:p>
    <w:p w:rsidR="00000000" w:rsidDel="00000000" w:rsidP="00000000" w:rsidRDefault="00000000" w:rsidRPr="00000000" w14:paraId="000003CB">
      <w:pPr>
        <w:spacing w:before="83" w:lineRule="auto"/>
        <w:rPr>
          <w:b w:val="1"/>
          <w:sz w:val="20"/>
          <w:szCs w:val="20"/>
        </w:rPr>
      </w:pPr>
      <w:r w:rsidDel="00000000" w:rsidR="00000000" w:rsidRPr="00000000">
        <w:rPr>
          <w:rtl w:val="0"/>
        </w:rPr>
      </w:r>
    </w:p>
    <w:tbl>
      <w:tblPr>
        <w:tblStyle w:val="Table38"/>
        <w:tblW w:w="9362.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61"/>
        <w:gridCol w:w="3761"/>
        <w:gridCol w:w="1880"/>
        <w:gridCol w:w="1860"/>
        <w:tblGridChange w:id="0">
          <w:tblGrid>
            <w:gridCol w:w="1861"/>
            <w:gridCol w:w="3761"/>
            <w:gridCol w:w="1880"/>
            <w:gridCol w:w="1860"/>
          </w:tblGrid>
        </w:tblGridChange>
      </w:tblGrid>
      <w:tr>
        <w:trPr>
          <w:cantSplit w:val="0"/>
          <w:trHeight w:val="470" w:hRule="atLeast"/>
          <w:tblHeader w:val="0"/>
        </w:trPr>
        <w:tc>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710" w:hRule="atLeast"/>
          <w:tblHeader w:val="0"/>
        </w:trPr>
        <w:tc>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Real-time Data Storage</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Sanjeev</w:t>
            </w:r>
          </w:p>
        </w:tc>
        <w:tc>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Tan Zhe Kai</w:t>
            </w:r>
            <w:r w:rsidDel="00000000" w:rsidR="00000000" w:rsidRPr="00000000">
              <w:rPr>
                <w:rtl w:val="0"/>
              </w:rPr>
            </w:r>
          </w:p>
        </w:tc>
      </w:tr>
      <w:tr>
        <w:trPr>
          <w:cantSplit w:val="0"/>
          <w:trHeight w:val="769" w:hRule="atLeast"/>
          <w:tblHeader w:val="0"/>
        </w:trPr>
        <w:tc>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13/09/2024</w:t>
            </w:r>
          </w:p>
        </w:tc>
        <w:tc>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0" w:right="8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w:t>
            </w:r>
          </w:p>
        </w:tc>
      </w:tr>
    </w:tbl>
    <w:p w:rsidR="00000000" w:rsidDel="00000000" w:rsidP="00000000" w:rsidRDefault="00000000" w:rsidRPr="00000000" w14:paraId="000003DC">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9"/>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850" w:hRule="atLeast"/>
          <w:tblHeader w:val="0"/>
        </w:trPr>
        <w:tc>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Database</w:t>
            </w:r>
          </w:p>
        </w:tc>
      </w:tr>
      <w:tr>
        <w:trPr>
          <w:cantSplit w:val="0"/>
          <w:trHeight w:val="1630" w:hRule="atLeast"/>
          <w:tblHeader w:val="0"/>
        </w:trPr>
        <w:tc>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9" w:lineRule="auto"/>
              <w:ind w:left="115" w:right="1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w:t>
            </w:r>
            <w:r w:rsidDel="00000000" w:rsidR="00000000" w:rsidRPr="00000000">
              <w:rPr>
                <w:sz w:val="24"/>
                <w:szCs w:val="24"/>
                <w:rtl w:val="0"/>
              </w:rPr>
              <w:t xml:space="preserve">ensures that changes to the </w:t>
            </w:r>
            <w:r w:rsidDel="00000000" w:rsidR="00000000" w:rsidRPr="00000000">
              <w:rPr>
                <w:rtl w:val="0"/>
              </w:rPr>
            </w:r>
          </w:p>
        </w:tc>
      </w:tr>
      <w:tr>
        <w:trPr>
          <w:cantSplit w:val="0"/>
          <w:trHeight w:val="1550" w:hRule="atLeast"/>
          <w:tblHeader w:val="0"/>
        </w:trPr>
        <w:tc>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295"/>
              </w:tabs>
              <w:spacing w:after="0" w:before="1" w:line="240" w:lineRule="auto"/>
              <w:ind w:left="295"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be logged in.</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295"/>
              </w:tabs>
              <w:spacing w:after="0" w:before="0" w:line="240" w:lineRule="auto"/>
              <w:ind w:left="295"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is available</w:t>
            </w:r>
          </w:p>
        </w:tc>
      </w:tr>
      <w:tr>
        <w:trPr>
          <w:cantSplit w:val="0"/>
          <w:trHeight w:val="770" w:hRule="atLeast"/>
          <w:tblHeader w:val="0"/>
        </w:trPr>
        <w:tc>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5" w:right="1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energy data and settings are backed up to the local database and can be restored later.</w:t>
            </w:r>
          </w:p>
        </w:tc>
      </w:tr>
      <w:tr>
        <w:trPr>
          <w:cantSplit w:val="0"/>
          <w:trHeight w:val="510" w:hRule="atLeast"/>
          <w:tblHeader w:val="0"/>
        </w:trPr>
        <w:tc>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cantSplit w:val="0"/>
          <w:trHeight w:val="490" w:hRule="atLeast"/>
          <w:tblHeader w:val="0"/>
        </w:trPr>
        <w:tc>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needed (e.g., after accidental data deletion or for data recovery).</w:t>
            </w:r>
          </w:p>
        </w:tc>
      </w:tr>
    </w:tbl>
    <w:p w:rsidR="00000000" w:rsidDel="00000000" w:rsidP="00000000" w:rsidRDefault="00000000" w:rsidRPr="00000000" w14:paraId="000003ED">
      <w:pPr>
        <w:rPr>
          <w:sz w:val="24"/>
          <w:szCs w:val="24"/>
        </w:rPr>
        <w:sectPr>
          <w:type w:val="continuous"/>
          <w:pgSz w:h="15840" w:w="12240" w:orient="portrait"/>
          <w:pgMar w:bottom="940" w:top="1540" w:left="1180" w:right="1280" w:header="0" w:footer="753"/>
        </w:sect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0"/>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3031" w:hRule="atLeast"/>
          <w:tblHeader w:val="0"/>
        </w:trPr>
        <w:tc>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3F0">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35"/>
              </w:tabs>
              <w:spacing w:after="0" w:before="86" w:line="288" w:lineRule="auto"/>
              <w:ind w:left="835" w:right="27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navigates to the "Backup and Restore" section in the settings.</w:t>
            </w:r>
          </w:p>
          <w:p w:rsidR="00000000" w:rsidDel="00000000" w:rsidP="00000000" w:rsidRDefault="00000000" w:rsidRPr="00000000" w14:paraId="000003F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35"/>
              </w:tabs>
              <w:spacing w:after="0" w:before="0" w:line="288" w:lineRule="auto"/>
              <w:ind w:left="835" w:right="14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selects the option to either back up or restore their data.</w:t>
            </w:r>
          </w:p>
          <w:p w:rsidR="00000000" w:rsidDel="00000000" w:rsidP="00000000" w:rsidRDefault="00000000" w:rsidRPr="00000000" w14:paraId="000003F2">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35"/>
              </w:tabs>
              <w:spacing w:after="0" w:before="0" w:line="288" w:lineRule="auto"/>
              <w:ind w:left="835" w:right="35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securely saves energy data and settings to the local database or retrieves data from it to complete the backup or restore process.</w:t>
            </w:r>
          </w:p>
          <w:p w:rsidR="00000000" w:rsidDel="00000000" w:rsidP="00000000" w:rsidRDefault="00000000" w:rsidRPr="00000000" w14:paraId="000003F3">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35"/>
              </w:tabs>
              <w:spacing w:after="0" w:before="0" w:line="273"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confirms the success of the backup or restore.</w:t>
            </w:r>
          </w:p>
        </w:tc>
      </w:tr>
      <w:tr>
        <w:trPr>
          <w:cantSplit w:val="0"/>
          <w:trHeight w:val="1130" w:hRule="atLeast"/>
          <w:tblHeader w:val="0"/>
        </w:trPr>
        <w:tc>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cancels the backup/restore process.</w:t>
            </w:r>
          </w:p>
          <w:p w:rsidR="00000000" w:rsidDel="00000000" w:rsidP="00000000" w:rsidRDefault="00000000" w:rsidRPr="00000000" w14:paraId="000003F6">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775"/>
              </w:tabs>
              <w:spacing w:after="0" w:before="9" w:line="240" w:lineRule="auto"/>
              <w:ind w:left="775" w:right="0" w:hanging="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stops the operation and reverts to the previous state.</w:t>
            </w:r>
          </w:p>
        </w:tc>
      </w:tr>
      <w:tr>
        <w:trPr>
          <w:cantSplit w:val="0"/>
          <w:trHeight w:val="1870" w:hRule="atLeast"/>
          <w:tblHeader w:val="0"/>
        </w:trPr>
        <w:tc>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Connection error prevents the backup/restore process.</w:t>
            </w:r>
          </w:p>
          <w:p w:rsidR="00000000" w:rsidDel="00000000" w:rsidP="00000000" w:rsidRDefault="00000000" w:rsidRPr="00000000" w14:paraId="000003F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715"/>
                <w:tab w:val="left" w:leader="none" w:pos="835"/>
              </w:tabs>
              <w:spacing w:after="0" w:before="239" w:line="276" w:lineRule="auto"/>
              <w:ind w:left="835" w:right="26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an error message: "Unable to complete the backup/restore process. Please check your connection and try again."</w:t>
            </w:r>
          </w:p>
        </w:tc>
      </w:tr>
      <w:tr>
        <w:trPr>
          <w:cantSplit w:val="0"/>
          <w:trHeight w:val="950" w:hRule="atLeast"/>
          <w:tblHeader w:val="0"/>
        </w:trPr>
        <w:tc>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75"/>
              </w:tabs>
              <w:spacing w:after="0" w:before="1" w:line="240" w:lineRule="auto"/>
              <w:ind w:left="775" w:right="0" w:hanging="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Integration</w:t>
            </w:r>
          </w:p>
        </w:tc>
      </w:tr>
      <w:tr>
        <w:trPr>
          <w:cantSplit w:val="0"/>
          <w:trHeight w:val="1030" w:hRule="atLeast"/>
          <w:tblHeader w:val="0"/>
        </w:trPr>
        <w:tc>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68"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encryption and integrity checks before saving to or restoring from the local database.</w:t>
            </w:r>
          </w:p>
        </w:tc>
      </w:tr>
      <w:tr>
        <w:trPr>
          <w:cantSplit w:val="0"/>
          <w:trHeight w:val="1305" w:hRule="atLeast"/>
          <w:tblHeader w:val="0"/>
        </w:trPr>
        <w:tc>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8"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may need to recover their data due to accidental deletions or system failures.</w:t>
            </w:r>
          </w:p>
        </w:tc>
      </w:tr>
      <w:tr>
        <w:trPr>
          <w:cantSplit w:val="0"/>
          <w:trHeight w:val="2370" w:hRule="atLeast"/>
          <w:tblHeader w:val="0"/>
        </w:trPr>
        <w:tc>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5"/>
              </w:tabs>
              <w:spacing w:after="0" w:before="1" w:line="252.00000000000003" w:lineRule="auto"/>
              <w:ind w:left="835" w:right="50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securely encrypt all user data before saving to the local database.</w:t>
            </w:r>
          </w:p>
          <w:p w:rsidR="00000000" w:rsidDel="00000000" w:rsidP="00000000" w:rsidRDefault="00000000" w:rsidRPr="00000000" w14:paraId="000004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5"/>
              </w:tabs>
              <w:spacing w:after="0" w:before="1" w:line="242" w:lineRule="auto"/>
              <w:ind w:left="835" w:right="37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may experience data inconsistencies if they restore data on a different device with incompatible settings.</w:t>
            </w:r>
          </w:p>
        </w:tc>
      </w:tr>
    </w:tbl>
    <w:p w:rsidR="00000000" w:rsidDel="00000000" w:rsidP="00000000" w:rsidRDefault="00000000" w:rsidRPr="00000000" w14:paraId="00000406">
      <w:pPr>
        <w:spacing w:line="242" w:lineRule="auto"/>
        <w:rPr>
          <w:sz w:val="24"/>
          <w:szCs w:val="24"/>
        </w:rPr>
        <w:sectPr>
          <w:type w:val="nextPage"/>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407">
      <w:pPr>
        <w:spacing w:before="4" w:lineRule="auto"/>
        <w:rPr>
          <w:b w:val="1"/>
          <w:sz w:val="17"/>
          <w:szCs w:val="17"/>
        </w:rPr>
      </w:pPr>
      <w:r w:rsidDel="00000000" w:rsidR="00000000" w:rsidRPr="00000000">
        <w:rPr>
          <w:rtl w:val="0"/>
        </w:rPr>
      </w:r>
    </w:p>
    <w:p w:rsidR="00000000" w:rsidDel="00000000" w:rsidP="00000000" w:rsidRDefault="00000000" w:rsidRPr="00000000" w14:paraId="00000408">
      <w:pPr>
        <w:rPr>
          <w:sz w:val="17"/>
          <w:szCs w:val="17"/>
        </w:rPr>
        <w:sectPr>
          <w:type w:val="nextPage"/>
          <w:pgSz w:h="15840" w:w="12240" w:orient="portrait"/>
          <w:pgMar w:bottom="940" w:top="1820" w:left="1180" w:right="1280" w:header="0" w:footer="753"/>
        </w:sectPr>
      </w:pPr>
      <w:r w:rsidDel="00000000" w:rsidR="00000000" w:rsidRPr="00000000">
        <w:rPr>
          <w:sz w:val="17"/>
          <w:szCs w:val="17"/>
        </w:rPr>
        <w:drawing>
          <wp:inline distB="0" distT="0" distL="0" distR="0">
            <wp:extent cx="6696863" cy="7405579"/>
            <wp:effectExtent b="0" l="0" r="0" t="0"/>
            <wp:docPr id="202354144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96863" cy="7405579"/>
                    </a:xfrm>
                    <a:prstGeom prst="rect"/>
                    <a:ln/>
                  </pic:spPr>
                </pic:pic>
              </a:graphicData>
            </a:graphic>
          </wp:inline>
        </w:drawing>
      </w: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28"/>
        </w:tabs>
        <w:spacing w:after="0" w:before="64" w:line="240" w:lineRule="auto"/>
        <w:ind w:left="11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 Requirements Specification for &lt;Project&gt;</w:t>
        <w:tab/>
        <w:t xml:space="preserve">Page 1</w:t>
      </w:r>
      <w:r w:rsidDel="00000000" w:rsidR="00000000" w:rsidRPr="00000000">
        <w:rPr>
          <w:rtl w:val="0"/>
        </w:rPr>
      </w:r>
    </w:p>
    <w:sectPr>
      <w:type w:val="nextPage"/>
      <w:pgSz w:h="15840" w:w="12240" w:orient="portrait"/>
      <w:pgMar w:bottom="940" w:top="680" w:left="1180" w:right="1280" w:header="0" w:footer="753"/>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nco gt" w:id="0" w:date="2024-11-09T15:32:30Z">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have? Or change details?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40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9423400</wp:posOffset>
              </wp:positionV>
              <wp:extent cx="5479415" cy="175895"/>
              <wp:effectExtent b="0" l="0" r="0" t="0"/>
              <wp:wrapNone/>
              <wp:docPr id="2023541446" name=""/>
              <a:graphic>
                <a:graphicData uri="http://schemas.microsoft.com/office/word/2010/wordprocessingShape">
                  <wps:wsp>
                    <wps:cNvSpPr/>
                    <wps:cNvPr id="2" name="Shape 2"/>
                    <wps:spPr>
                      <a:xfrm>
                        <a:off x="2611055" y="3696815"/>
                        <a:ext cx="5469890" cy="166370"/>
                      </a:xfrm>
                      <a:prstGeom prst="rect">
                        <a:avLst/>
                      </a:prstGeom>
                      <a:no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Copyright © 1999 by Karl E. Wiegers. Permission is granted to use, modify, and distribute this document.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9423400</wp:posOffset>
              </wp:positionV>
              <wp:extent cx="5479415" cy="175895"/>
              <wp:effectExtent b="0" l="0" r="0" t="0"/>
              <wp:wrapNone/>
              <wp:docPr id="202354144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479415" cy="17589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30" w:hanging="361"/>
      </w:pPr>
      <w:rPr>
        <w:u w:val="none"/>
      </w:rPr>
    </w:lvl>
    <w:lvl w:ilvl="1">
      <w:start w:val="0"/>
      <w:numFmt w:val="bullet"/>
      <w:lvlText w:val="•"/>
      <w:lvlJc w:val="left"/>
      <w:pPr>
        <w:ind w:left="1481" w:hanging="361"/>
      </w:pPr>
      <w:rPr>
        <w:u w:val="none"/>
      </w:rPr>
    </w:lvl>
    <w:lvl w:ilvl="2">
      <w:start w:val="0"/>
      <w:numFmt w:val="bullet"/>
      <w:lvlText w:val="•"/>
      <w:lvlJc w:val="left"/>
      <w:pPr>
        <w:ind w:left="2122" w:hanging="361"/>
      </w:pPr>
      <w:rPr>
        <w:u w:val="none"/>
      </w:rPr>
    </w:lvl>
    <w:lvl w:ilvl="3">
      <w:start w:val="0"/>
      <w:numFmt w:val="bullet"/>
      <w:lvlText w:val="•"/>
      <w:lvlJc w:val="left"/>
      <w:pPr>
        <w:ind w:left="2763" w:hanging="361"/>
      </w:pPr>
      <w:rPr>
        <w:u w:val="none"/>
      </w:rPr>
    </w:lvl>
    <w:lvl w:ilvl="4">
      <w:start w:val="0"/>
      <w:numFmt w:val="bullet"/>
      <w:lvlText w:val="•"/>
      <w:lvlJc w:val="left"/>
      <w:pPr>
        <w:ind w:left="3405" w:hanging="361"/>
      </w:pPr>
      <w:rPr>
        <w:u w:val="none"/>
      </w:rPr>
    </w:lvl>
    <w:lvl w:ilvl="5">
      <w:start w:val="0"/>
      <w:numFmt w:val="bullet"/>
      <w:lvlText w:val="•"/>
      <w:lvlJc w:val="left"/>
      <w:pPr>
        <w:ind w:left="4046" w:hanging="361"/>
      </w:pPr>
      <w:rPr>
        <w:u w:val="none"/>
      </w:rPr>
    </w:lvl>
    <w:lvl w:ilvl="6">
      <w:start w:val="0"/>
      <w:numFmt w:val="bullet"/>
      <w:lvlText w:val="•"/>
      <w:lvlJc w:val="left"/>
      <w:pPr>
        <w:ind w:left="4687" w:hanging="361"/>
      </w:pPr>
      <w:rPr>
        <w:u w:val="none"/>
      </w:rPr>
    </w:lvl>
    <w:lvl w:ilvl="7">
      <w:start w:val="0"/>
      <w:numFmt w:val="bullet"/>
      <w:lvlText w:val="•"/>
      <w:lvlJc w:val="left"/>
      <w:pPr>
        <w:ind w:left="5329" w:hanging="361"/>
      </w:pPr>
      <w:rPr>
        <w:u w:val="none"/>
      </w:rPr>
    </w:lvl>
    <w:lvl w:ilvl="8">
      <w:start w:val="0"/>
      <w:numFmt w:val="bullet"/>
      <w:lvlText w:val="•"/>
      <w:lvlJc w:val="left"/>
      <w:pPr>
        <w:ind w:left="5970" w:hanging="361"/>
      </w:pPr>
      <w:rPr>
        <w:u w:val="none"/>
      </w:rPr>
    </w:lvl>
  </w:abstractNum>
  <w:abstractNum w:abstractNumId="2">
    <w:lvl w:ilvl="0">
      <w:start w:val="1"/>
      <w:numFmt w:val="decimal"/>
      <w:lvlText w:val="%1."/>
      <w:lvlJc w:val="left"/>
      <w:pPr>
        <w:ind w:left="830" w:hanging="361"/>
      </w:pPr>
      <w:rPr>
        <w:u w:val="none"/>
      </w:rPr>
    </w:lvl>
    <w:lvl w:ilvl="1">
      <w:start w:val="0"/>
      <w:numFmt w:val="bullet"/>
      <w:lvlText w:val="•"/>
      <w:lvlJc w:val="left"/>
      <w:pPr>
        <w:ind w:left="1481" w:hanging="361"/>
      </w:pPr>
      <w:rPr>
        <w:u w:val="none"/>
      </w:rPr>
    </w:lvl>
    <w:lvl w:ilvl="2">
      <w:start w:val="0"/>
      <w:numFmt w:val="bullet"/>
      <w:lvlText w:val="•"/>
      <w:lvlJc w:val="left"/>
      <w:pPr>
        <w:ind w:left="2122" w:hanging="361"/>
      </w:pPr>
      <w:rPr>
        <w:u w:val="none"/>
      </w:rPr>
    </w:lvl>
    <w:lvl w:ilvl="3">
      <w:start w:val="0"/>
      <w:numFmt w:val="bullet"/>
      <w:lvlText w:val="•"/>
      <w:lvlJc w:val="left"/>
      <w:pPr>
        <w:ind w:left="2763" w:hanging="361"/>
      </w:pPr>
      <w:rPr>
        <w:u w:val="none"/>
      </w:rPr>
    </w:lvl>
    <w:lvl w:ilvl="4">
      <w:start w:val="0"/>
      <w:numFmt w:val="bullet"/>
      <w:lvlText w:val="•"/>
      <w:lvlJc w:val="left"/>
      <w:pPr>
        <w:ind w:left="3405" w:hanging="361"/>
      </w:pPr>
      <w:rPr>
        <w:u w:val="none"/>
      </w:rPr>
    </w:lvl>
    <w:lvl w:ilvl="5">
      <w:start w:val="0"/>
      <w:numFmt w:val="bullet"/>
      <w:lvlText w:val="•"/>
      <w:lvlJc w:val="left"/>
      <w:pPr>
        <w:ind w:left="4046" w:hanging="361"/>
      </w:pPr>
      <w:rPr>
        <w:u w:val="none"/>
      </w:rPr>
    </w:lvl>
    <w:lvl w:ilvl="6">
      <w:start w:val="0"/>
      <w:numFmt w:val="bullet"/>
      <w:lvlText w:val="•"/>
      <w:lvlJc w:val="left"/>
      <w:pPr>
        <w:ind w:left="4687" w:hanging="361"/>
      </w:pPr>
      <w:rPr>
        <w:u w:val="none"/>
      </w:rPr>
    </w:lvl>
    <w:lvl w:ilvl="7">
      <w:start w:val="0"/>
      <w:numFmt w:val="bullet"/>
      <w:lvlText w:val="•"/>
      <w:lvlJc w:val="left"/>
      <w:pPr>
        <w:ind w:left="5329" w:hanging="361"/>
      </w:pPr>
      <w:rPr>
        <w:u w:val="none"/>
      </w:rPr>
    </w:lvl>
    <w:lvl w:ilvl="8">
      <w:start w:val="0"/>
      <w:numFmt w:val="bullet"/>
      <w:lvlText w:val="•"/>
      <w:lvlJc w:val="left"/>
      <w:pPr>
        <w:ind w:left="5970" w:hanging="361"/>
      </w:pPr>
      <w:rPr>
        <w:u w:val="none"/>
      </w:rPr>
    </w:lvl>
  </w:abstractNum>
  <w:abstractNum w:abstractNumId="3">
    <w:lvl w:ilvl="0">
      <w:start w:val="1"/>
      <w:numFmt w:val="decimal"/>
      <w:lvlText w:val="%1."/>
      <w:lvlJc w:val="left"/>
      <w:pPr>
        <w:ind w:left="830" w:hanging="361"/>
      </w:pPr>
      <w:rPr>
        <w:u w:val="none"/>
      </w:rPr>
    </w:lvl>
    <w:lvl w:ilvl="1">
      <w:start w:val="0"/>
      <w:numFmt w:val="bullet"/>
      <w:lvlText w:val="•"/>
      <w:lvlJc w:val="left"/>
      <w:pPr>
        <w:ind w:left="1481" w:hanging="361"/>
      </w:pPr>
      <w:rPr>
        <w:u w:val="none"/>
      </w:rPr>
    </w:lvl>
    <w:lvl w:ilvl="2">
      <w:start w:val="0"/>
      <w:numFmt w:val="bullet"/>
      <w:lvlText w:val="•"/>
      <w:lvlJc w:val="left"/>
      <w:pPr>
        <w:ind w:left="2122" w:hanging="361"/>
      </w:pPr>
      <w:rPr>
        <w:u w:val="none"/>
      </w:rPr>
    </w:lvl>
    <w:lvl w:ilvl="3">
      <w:start w:val="0"/>
      <w:numFmt w:val="bullet"/>
      <w:lvlText w:val="•"/>
      <w:lvlJc w:val="left"/>
      <w:pPr>
        <w:ind w:left="2763" w:hanging="361"/>
      </w:pPr>
      <w:rPr>
        <w:u w:val="none"/>
      </w:rPr>
    </w:lvl>
    <w:lvl w:ilvl="4">
      <w:start w:val="0"/>
      <w:numFmt w:val="bullet"/>
      <w:lvlText w:val="•"/>
      <w:lvlJc w:val="left"/>
      <w:pPr>
        <w:ind w:left="3405" w:hanging="361"/>
      </w:pPr>
      <w:rPr>
        <w:u w:val="none"/>
      </w:rPr>
    </w:lvl>
    <w:lvl w:ilvl="5">
      <w:start w:val="0"/>
      <w:numFmt w:val="bullet"/>
      <w:lvlText w:val="•"/>
      <w:lvlJc w:val="left"/>
      <w:pPr>
        <w:ind w:left="4046" w:hanging="361"/>
      </w:pPr>
      <w:rPr>
        <w:u w:val="none"/>
      </w:rPr>
    </w:lvl>
    <w:lvl w:ilvl="6">
      <w:start w:val="0"/>
      <w:numFmt w:val="bullet"/>
      <w:lvlText w:val="•"/>
      <w:lvlJc w:val="left"/>
      <w:pPr>
        <w:ind w:left="4687" w:hanging="361"/>
      </w:pPr>
      <w:rPr>
        <w:u w:val="none"/>
      </w:rPr>
    </w:lvl>
    <w:lvl w:ilvl="7">
      <w:start w:val="0"/>
      <w:numFmt w:val="bullet"/>
      <w:lvlText w:val="•"/>
      <w:lvlJc w:val="left"/>
      <w:pPr>
        <w:ind w:left="5329" w:hanging="361"/>
      </w:pPr>
      <w:rPr>
        <w:u w:val="none"/>
      </w:rPr>
    </w:lvl>
    <w:lvl w:ilvl="8">
      <w:start w:val="0"/>
      <w:numFmt w:val="bullet"/>
      <w:lvlText w:val="•"/>
      <w:lvlJc w:val="left"/>
      <w:pPr>
        <w:ind w:left="5970" w:hanging="361"/>
      </w:pPr>
      <w:rPr>
        <w:u w:val="none"/>
      </w:rPr>
    </w:lvl>
  </w:abstractNum>
  <w:abstractNum w:abstractNumId="4">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5">
    <w:lvl w:ilvl="0">
      <w:start w:val="3"/>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6">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7">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8">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9">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10">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11">
    <w:lvl w:ilvl="0">
      <w:start w:val="1"/>
      <w:numFmt w:val="decimal"/>
      <w:lvlText w:val="%1."/>
      <w:lvlJc w:val="left"/>
      <w:pPr>
        <w:ind w:left="835" w:hanging="240"/>
      </w:pPr>
      <w:rPr>
        <w:rFonts w:ascii="Times New Roman" w:cs="Times New Roman" w:eastAsia="Times New Roman" w:hAnsi="Times New Roman"/>
        <w:b w:val="0"/>
        <w:i w:val="0"/>
        <w:sz w:val="24"/>
        <w:szCs w:val="24"/>
      </w:rPr>
    </w:lvl>
    <w:lvl w:ilvl="1">
      <w:start w:val="0"/>
      <w:numFmt w:val="bullet"/>
      <w:lvlText w:val="•"/>
      <w:lvlJc w:val="left"/>
      <w:pPr>
        <w:ind w:left="1423" w:hanging="240"/>
      </w:pPr>
      <w:rPr/>
    </w:lvl>
    <w:lvl w:ilvl="2">
      <w:start w:val="0"/>
      <w:numFmt w:val="bullet"/>
      <w:lvlText w:val="•"/>
      <w:lvlJc w:val="left"/>
      <w:pPr>
        <w:ind w:left="2006" w:hanging="240"/>
      </w:pPr>
      <w:rPr/>
    </w:lvl>
    <w:lvl w:ilvl="3">
      <w:start w:val="0"/>
      <w:numFmt w:val="bullet"/>
      <w:lvlText w:val="•"/>
      <w:lvlJc w:val="left"/>
      <w:pPr>
        <w:ind w:left="2589" w:hanging="240"/>
      </w:pPr>
      <w:rPr/>
    </w:lvl>
    <w:lvl w:ilvl="4">
      <w:start w:val="0"/>
      <w:numFmt w:val="bullet"/>
      <w:lvlText w:val="•"/>
      <w:lvlJc w:val="left"/>
      <w:pPr>
        <w:ind w:left="3173" w:hanging="240"/>
      </w:pPr>
      <w:rPr/>
    </w:lvl>
    <w:lvl w:ilvl="5">
      <w:start w:val="0"/>
      <w:numFmt w:val="bullet"/>
      <w:lvlText w:val="•"/>
      <w:lvlJc w:val="left"/>
      <w:pPr>
        <w:ind w:left="3756" w:hanging="240"/>
      </w:pPr>
      <w:rPr/>
    </w:lvl>
    <w:lvl w:ilvl="6">
      <w:start w:val="0"/>
      <w:numFmt w:val="bullet"/>
      <w:lvlText w:val="•"/>
      <w:lvlJc w:val="left"/>
      <w:pPr>
        <w:ind w:left="4339" w:hanging="240"/>
      </w:pPr>
      <w:rPr/>
    </w:lvl>
    <w:lvl w:ilvl="7">
      <w:start w:val="0"/>
      <w:numFmt w:val="bullet"/>
      <w:lvlText w:val="•"/>
      <w:lvlJc w:val="left"/>
      <w:pPr>
        <w:ind w:left="4923" w:hanging="240"/>
      </w:pPr>
      <w:rPr/>
    </w:lvl>
    <w:lvl w:ilvl="8">
      <w:start w:val="0"/>
      <w:numFmt w:val="bullet"/>
      <w:lvlText w:val="•"/>
      <w:lvlJc w:val="left"/>
      <w:pPr>
        <w:ind w:left="5506" w:hanging="240"/>
      </w:pPr>
      <w:rPr/>
    </w:lvl>
  </w:abstractNum>
  <w:abstractNum w:abstractNumId="12">
    <w:lvl w:ilvl="0">
      <w:start w:val="1"/>
      <w:numFmt w:val="decimal"/>
      <w:lvlText w:val="%1."/>
      <w:lvlJc w:val="left"/>
      <w:pPr>
        <w:ind w:left="835" w:hanging="240"/>
      </w:pPr>
      <w:rPr>
        <w:rFonts w:ascii="Times New Roman" w:cs="Times New Roman" w:eastAsia="Times New Roman" w:hAnsi="Times New Roman"/>
        <w:b w:val="0"/>
        <w:i w:val="0"/>
        <w:sz w:val="24"/>
        <w:szCs w:val="24"/>
      </w:rPr>
    </w:lvl>
    <w:lvl w:ilvl="1">
      <w:start w:val="0"/>
      <w:numFmt w:val="bullet"/>
      <w:lvlText w:val="•"/>
      <w:lvlJc w:val="left"/>
      <w:pPr>
        <w:ind w:left="1423" w:hanging="240"/>
      </w:pPr>
      <w:rPr/>
    </w:lvl>
    <w:lvl w:ilvl="2">
      <w:start w:val="0"/>
      <w:numFmt w:val="bullet"/>
      <w:lvlText w:val="•"/>
      <w:lvlJc w:val="left"/>
      <w:pPr>
        <w:ind w:left="2006" w:hanging="240"/>
      </w:pPr>
      <w:rPr/>
    </w:lvl>
    <w:lvl w:ilvl="3">
      <w:start w:val="0"/>
      <w:numFmt w:val="bullet"/>
      <w:lvlText w:val="•"/>
      <w:lvlJc w:val="left"/>
      <w:pPr>
        <w:ind w:left="2589" w:hanging="240"/>
      </w:pPr>
      <w:rPr/>
    </w:lvl>
    <w:lvl w:ilvl="4">
      <w:start w:val="0"/>
      <w:numFmt w:val="bullet"/>
      <w:lvlText w:val="•"/>
      <w:lvlJc w:val="left"/>
      <w:pPr>
        <w:ind w:left="3173" w:hanging="240"/>
      </w:pPr>
      <w:rPr/>
    </w:lvl>
    <w:lvl w:ilvl="5">
      <w:start w:val="0"/>
      <w:numFmt w:val="bullet"/>
      <w:lvlText w:val="•"/>
      <w:lvlJc w:val="left"/>
      <w:pPr>
        <w:ind w:left="3756" w:hanging="240"/>
      </w:pPr>
      <w:rPr/>
    </w:lvl>
    <w:lvl w:ilvl="6">
      <w:start w:val="0"/>
      <w:numFmt w:val="bullet"/>
      <w:lvlText w:val="•"/>
      <w:lvlJc w:val="left"/>
      <w:pPr>
        <w:ind w:left="4339" w:hanging="240"/>
      </w:pPr>
      <w:rPr/>
    </w:lvl>
    <w:lvl w:ilvl="7">
      <w:start w:val="0"/>
      <w:numFmt w:val="bullet"/>
      <w:lvlText w:val="•"/>
      <w:lvlJc w:val="left"/>
      <w:pPr>
        <w:ind w:left="4923" w:hanging="240"/>
      </w:pPr>
      <w:rPr/>
    </w:lvl>
    <w:lvl w:ilvl="8">
      <w:start w:val="0"/>
      <w:numFmt w:val="bullet"/>
      <w:lvlText w:val="•"/>
      <w:lvlJc w:val="left"/>
      <w:pPr>
        <w:ind w:left="5506" w:hanging="240"/>
      </w:pPr>
      <w:rPr/>
    </w:lvl>
  </w:abstractNum>
  <w:abstractNum w:abstractNumId="13">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14">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15">
    <w:lvl w:ilvl="0">
      <w:start w:val="1"/>
      <w:numFmt w:val="decimal"/>
      <w:lvlText w:val="%1."/>
      <w:lvlJc w:val="left"/>
      <w:pPr>
        <w:ind w:left="775" w:hanging="300"/>
      </w:pPr>
      <w:rPr>
        <w:rFonts w:ascii="Times New Roman" w:cs="Times New Roman" w:eastAsia="Times New Roman" w:hAnsi="Times New Roman"/>
        <w:b w:val="0"/>
        <w:i w:val="0"/>
        <w:sz w:val="24"/>
        <w:szCs w:val="24"/>
      </w:rPr>
    </w:lvl>
    <w:lvl w:ilvl="1">
      <w:start w:val="0"/>
      <w:numFmt w:val="bullet"/>
      <w:lvlText w:val="•"/>
      <w:lvlJc w:val="left"/>
      <w:pPr>
        <w:ind w:left="1369" w:hanging="300"/>
      </w:pPr>
      <w:rPr/>
    </w:lvl>
    <w:lvl w:ilvl="2">
      <w:start w:val="0"/>
      <w:numFmt w:val="bullet"/>
      <w:lvlText w:val="•"/>
      <w:lvlJc w:val="left"/>
      <w:pPr>
        <w:ind w:left="1958" w:hanging="300"/>
      </w:pPr>
      <w:rPr/>
    </w:lvl>
    <w:lvl w:ilvl="3">
      <w:start w:val="0"/>
      <w:numFmt w:val="bullet"/>
      <w:lvlText w:val="•"/>
      <w:lvlJc w:val="left"/>
      <w:pPr>
        <w:ind w:left="2547" w:hanging="300"/>
      </w:pPr>
      <w:rPr/>
    </w:lvl>
    <w:lvl w:ilvl="4">
      <w:start w:val="0"/>
      <w:numFmt w:val="bullet"/>
      <w:lvlText w:val="•"/>
      <w:lvlJc w:val="left"/>
      <w:pPr>
        <w:ind w:left="3137" w:hanging="300"/>
      </w:pPr>
      <w:rPr/>
    </w:lvl>
    <w:lvl w:ilvl="5">
      <w:start w:val="0"/>
      <w:numFmt w:val="bullet"/>
      <w:lvlText w:val="•"/>
      <w:lvlJc w:val="left"/>
      <w:pPr>
        <w:ind w:left="3726" w:hanging="300"/>
      </w:pPr>
      <w:rPr/>
    </w:lvl>
    <w:lvl w:ilvl="6">
      <w:start w:val="0"/>
      <w:numFmt w:val="bullet"/>
      <w:lvlText w:val="•"/>
      <w:lvlJc w:val="left"/>
      <w:pPr>
        <w:ind w:left="4315" w:hanging="300"/>
      </w:pPr>
      <w:rPr/>
    </w:lvl>
    <w:lvl w:ilvl="7">
      <w:start w:val="0"/>
      <w:numFmt w:val="bullet"/>
      <w:lvlText w:val="•"/>
      <w:lvlJc w:val="left"/>
      <w:pPr>
        <w:ind w:left="4905" w:hanging="300"/>
      </w:pPr>
      <w:rPr/>
    </w:lvl>
    <w:lvl w:ilvl="8">
      <w:start w:val="0"/>
      <w:numFmt w:val="bullet"/>
      <w:lvlText w:val="•"/>
      <w:lvlJc w:val="left"/>
      <w:pPr>
        <w:ind w:left="5494" w:hanging="300"/>
      </w:pPr>
      <w:rPr/>
    </w:lvl>
  </w:abstractNum>
  <w:abstractNum w:abstractNumId="16">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17">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18">
    <w:lvl w:ilvl="0">
      <w:start w:val="1"/>
      <w:numFmt w:val="decimal"/>
      <w:lvlText w:val="%1."/>
      <w:lvlJc w:val="left"/>
      <w:pPr>
        <w:ind w:left="115" w:hanging="240"/>
      </w:pPr>
      <w:rPr>
        <w:rFonts w:ascii="Times New Roman" w:cs="Times New Roman" w:eastAsia="Times New Roman" w:hAnsi="Times New Roman"/>
        <w:b w:val="0"/>
        <w:i w:val="0"/>
        <w:sz w:val="24"/>
        <w:szCs w:val="24"/>
      </w:rPr>
    </w:lvl>
    <w:lvl w:ilvl="1">
      <w:start w:val="0"/>
      <w:numFmt w:val="bullet"/>
      <w:lvlText w:val="•"/>
      <w:lvlJc w:val="left"/>
      <w:pPr>
        <w:ind w:left="775" w:hanging="240"/>
      </w:pPr>
      <w:rPr/>
    </w:lvl>
    <w:lvl w:ilvl="2">
      <w:start w:val="0"/>
      <w:numFmt w:val="bullet"/>
      <w:lvlText w:val="•"/>
      <w:lvlJc w:val="left"/>
      <w:pPr>
        <w:ind w:left="1430" w:hanging="240"/>
      </w:pPr>
      <w:rPr/>
    </w:lvl>
    <w:lvl w:ilvl="3">
      <w:start w:val="0"/>
      <w:numFmt w:val="bullet"/>
      <w:lvlText w:val="•"/>
      <w:lvlJc w:val="left"/>
      <w:pPr>
        <w:ind w:left="2085" w:hanging="240"/>
      </w:pPr>
      <w:rPr/>
    </w:lvl>
    <w:lvl w:ilvl="4">
      <w:start w:val="0"/>
      <w:numFmt w:val="bullet"/>
      <w:lvlText w:val="•"/>
      <w:lvlJc w:val="left"/>
      <w:pPr>
        <w:ind w:left="2741" w:hanging="240"/>
      </w:pPr>
      <w:rPr/>
    </w:lvl>
    <w:lvl w:ilvl="5">
      <w:start w:val="0"/>
      <w:numFmt w:val="bullet"/>
      <w:lvlText w:val="•"/>
      <w:lvlJc w:val="left"/>
      <w:pPr>
        <w:ind w:left="3396" w:hanging="240"/>
      </w:pPr>
      <w:rPr/>
    </w:lvl>
    <w:lvl w:ilvl="6">
      <w:start w:val="0"/>
      <w:numFmt w:val="bullet"/>
      <w:lvlText w:val="•"/>
      <w:lvlJc w:val="left"/>
      <w:pPr>
        <w:ind w:left="4051" w:hanging="240"/>
      </w:pPr>
      <w:rPr/>
    </w:lvl>
    <w:lvl w:ilvl="7">
      <w:start w:val="0"/>
      <w:numFmt w:val="bullet"/>
      <w:lvlText w:val="•"/>
      <w:lvlJc w:val="left"/>
      <w:pPr>
        <w:ind w:left="4707" w:hanging="240"/>
      </w:pPr>
      <w:rPr/>
    </w:lvl>
    <w:lvl w:ilvl="8">
      <w:start w:val="0"/>
      <w:numFmt w:val="bullet"/>
      <w:lvlText w:val="•"/>
      <w:lvlJc w:val="left"/>
      <w:pPr>
        <w:ind w:left="5362" w:hanging="240"/>
      </w:pPr>
      <w:rPr/>
    </w:lvl>
  </w:abstractNum>
  <w:abstractNum w:abstractNumId="19">
    <w:lvl w:ilvl="0">
      <w:start w:val="1"/>
      <w:numFmt w:val="decimal"/>
      <w:lvlText w:val="%1."/>
      <w:lvlJc w:val="left"/>
      <w:pPr>
        <w:ind w:left="355" w:hanging="240"/>
      </w:pPr>
      <w:rPr>
        <w:rFonts w:ascii="Times New Roman" w:cs="Times New Roman" w:eastAsia="Times New Roman" w:hAnsi="Times New Roman"/>
        <w:b w:val="0"/>
        <w:i w:val="0"/>
        <w:sz w:val="24"/>
        <w:szCs w:val="24"/>
      </w:rPr>
    </w:lvl>
    <w:lvl w:ilvl="1">
      <w:start w:val="0"/>
      <w:numFmt w:val="bullet"/>
      <w:lvlText w:val="•"/>
      <w:lvlJc w:val="left"/>
      <w:pPr>
        <w:ind w:left="991" w:hanging="240"/>
      </w:pPr>
      <w:rPr/>
    </w:lvl>
    <w:lvl w:ilvl="2">
      <w:start w:val="0"/>
      <w:numFmt w:val="bullet"/>
      <w:lvlText w:val="•"/>
      <w:lvlJc w:val="left"/>
      <w:pPr>
        <w:ind w:left="1622" w:hanging="240"/>
      </w:pPr>
      <w:rPr/>
    </w:lvl>
    <w:lvl w:ilvl="3">
      <w:start w:val="0"/>
      <w:numFmt w:val="bullet"/>
      <w:lvlText w:val="•"/>
      <w:lvlJc w:val="left"/>
      <w:pPr>
        <w:ind w:left="2253" w:hanging="240"/>
      </w:pPr>
      <w:rPr/>
    </w:lvl>
    <w:lvl w:ilvl="4">
      <w:start w:val="0"/>
      <w:numFmt w:val="bullet"/>
      <w:lvlText w:val="•"/>
      <w:lvlJc w:val="left"/>
      <w:pPr>
        <w:ind w:left="2885" w:hanging="240"/>
      </w:pPr>
      <w:rPr/>
    </w:lvl>
    <w:lvl w:ilvl="5">
      <w:start w:val="0"/>
      <w:numFmt w:val="bullet"/>
      <w:lvlText w:val="•"/>
      <w:lvlJc w:val="left"/>
      <w:pPr>
        <w:ind w:left="3516" w:hanging="240"/>
      </w:pPr>
      <w:rPr/>
    </w:lvl>
    <w:lvl w:ilvl="6">
      <w:start w:val="0"/>
      <w:numFmt w:val="bullet"/>
      <w:lvlText w:val="•"/>
      <w:lvlJc w:val="left"/>
      <w:pPr>
        <w:ind w:left="4147" w:hanging="240"/>
      </w:pPr>
      <w:rPr/>
    </w:lvl>
    <w:lvl w:ilvl="7">
      <w:start w:val="0"/>
      <w:numFmt w:val="bullet"/>
      <w:lvlText w:val="•"/>
      <w:lvlJc w:val="left"/>
      <w:pPr>
        <w:ind w:left="4779" w:hanging="240"/>
      </w:pPr>
      <w:rPr/>
    </w:lvl>
    <w:lvl w:ilvl="8">
      <w:start w:val="0"/>
      <w:numFmt w:val="bullet"/>
      <w:lvlText w:val="•"/>
      <w:lvlJc w:val="left"/>
      <w:pPr>
        <w:ind w:left="5410" w:hanging="240"/>
      </w:pPr>
      <w:rPr/>
    </w:lvl>
  </w:abstractNum>
  <w:abstractNum w:abstractNumId="20">
    <w:lvl w:ilvl="0">
      <w:start w:val="1"/>
      <w:numFmt w:val="decimal"/>
      <w:lvlText w:val="%1."/>
      <w:lvlJc w:val="left"/>
      <w:pPr>
        <w:ind w:left="835" w:hanging="240"/>
      </w:pPr>
      <w:rPr>
        <w:rFonts w:ascii="Times New Roman" w:cs="Times New Roman" w:eastAsia="Times New Roman" w:hAnsi="Times New Roman"/>
        <w:b w:val="0"/>
        <w:i w:val="0"/>
        <w:sz w:val="24"/>
        <w:szCs w:val="24"/>
      </w:rPr>
    </w:lvl>
    <w:lvl w:ilvl="1">
      <w:start w:val="0"/>
      <w:numFmt w:val="bullet"/>
      <w:lvlText w:val="•"/>
      <w:lvlJc w:val="left"/>
      <w:pPr>
        <w:ind w:left="1423" w:hanging="240"/>
      </w:pPr>
      <w:rPr/>
    </w:lvl>
    <w:lvl w:ilvl="2">
      <w:start w:val="0"/>
      <w:numFmt w:val="bullet"/>
      <w:lvlText w:val="•"/>
      <w:lvlJc w:val="left"/>
      <w:pPr>
        <w:ind w:left="2006" w:hanging="240"/>
      </w:pPr>
      <w:rPr/>
    </w:lvl>
    <w:lvl w:ilvl="3">
      <w:start w:val="0"/>
      <w:numFmt w:val="bullet"/>
      <w:lvlText w:val="•"/>
      <w:lvlJc w:val="left"/>
      <w:pPr>
        <w:ind w:left="2589" w:hanging="240"/>
      </w:pPr>
      <w:rPr/>
    </w:lvl>
    <w:lvl w:ilvl="4">
      <w:start w:val="0"/>
      <w:numFmt w:val="bullet"/>
      <w:lvlText w:val="•"/>
      <w:lvlJc w:val="left"/>
      <w:pPr>
        <w:ind w:left="3173" w:hanging="240"/>
      </w:pPr>
      <w:rPr/>
    </w:lvl>
    <w:lvl w:ilvl="5">
      <w:start w:val="0"/>
      <w:numFmt w:val="bullet"/>
      <w:lvlText w:val="•"/>
      <w:lvlJc w:val="left"/>
      <w:pPr>
        <w:ind w:left="3756" w:hanging="240"/>
      </w:pPr>
      <w:rPr/>
    </w:lvl>
    <w:lvl w:ilvl="6">
      <w:start w:val="0"/>
      <w:numFmt w:val="bullet"/>
      <w:lvlText w:val="•"/>
      <w:lvlJc w:val="left"/>
      <w:pPr>
        <w:ind w:left="4339" w:hanging="240"/>
      </w:pPr>
      <w:rPr/>
    </w:lvl>
    <w:lvl w:ilvl="7">
      <w:start w:val="0"/>
      <w:numFmt w:val="bullet"/>
      <w:lvlText w:val="•"/>
      <w:lvlJc w:val="left"/>
      <w:pPr>
        <w:ind w:left="4923" w:hanging="240"/>
      </w:pPr>
      <w:rPr/>
    </w:lvl>
    <w:lvl w:ilvl="8">
      <w:start w:val="0"/>
      <w:numFmt w:val="bullet"/>
      <w:lvlText w:val="•"/>
      <w:lvlJc w:val="left"/>
      <w:pPr>
        <w:ind w:left="5506" w:hanging="240"/>
      </w:pPr>
      <w:rPr/>
    </w:lvl>
  </w:abstractNum>
  <w:abstractNum w:abstractNumId="21">
    <w:lvl w:ilvl="0">
      <w:start w:val="1"/>
      <w:numFmt w:val="decimal"/>
      <w:lvlText w:val="%1."/>
      <w:lvlJc w:val="left"/>
      <w:pPr>
        <w:ind w:left="770" w:hanging="301"/>
      </w:pPr>
      <w:rPr>
        <w:rFonts w:ascii="Times New Roman" w:cs="Times New Roman" w:eastAsia="Times New Roman" w:hAnsi="Times New Roman"/>
        <w:b w:val="0"/>
        <w:i w:val="0"/>
        <w:sz w:val="24"/>
        <w:szCs w:val="24"/>
      </w:rPr>
    </w:lvl>
    <w:lvl w:ilvl="1">
      <w:start w:val="0"/>
      <w:numFmt w:val="bullet"/>
      <w:lvlText w:val="•"/>
      <w:lvlJc w:val="left"/>
      <w:pPr>
        <w:ind w:left="1427" w:hanging="301"/>
      </w:pPr>
      <w:rPr/>
    </w:lvl>
    <w:lvl w:ilvl="2">
      <w:start w:val="0"/>
      <w:numFmt w:val="bullet"/>
      <w:lvlText w:val="•"/>
      <w:lvlJc w:val="left"/>
      <w:pPr>
        <w:ind w:left="2074" w:hanging="301"/>
      </w:pPr>
      <w:rPr/>
    </w:lvl>
    <w:lvl w:ilvl="3">
      <w:start w:val="0"/>
      <w:numFmt w:val="bullet"/>
      <w:lvlText w:val="•"/>
      <w:lvlJc w:val="left"/>
      <w:pPr>
        <w:ind w:left="2721" w:hanging="300.99999999999955"/>
      </w:pPr>
      <w:rPr/>
    </w:lvl>
    <w:lvl w:ilvl="4">
      <w:start w:val="0"/>
      <w:numFmt w:val="bullet"/>
      <w:lvlText w:val="•"/>
      <w:lvlJc w:val="left"/>
      <w:pPr>
        <w:ind w:left="3369" w:hanging="301.00000000000045"/>
      </w:pPr>
      <w:rPr/>
    </w:lvl>
    <w:lvl w:ilvl="5">
      <w:start w:val="0"/>
      <w:numFmt w:val="bullet"/>
      <w:lvlText w:val="•"/>
      <w:lvlJc w:val="left"/>
      <w:pPr>
        <w:ind w:left="4016" w:hanging="301"/>
      </w:pPr>
      <w:rPr/>
    </w:lvl>
    <w:lvl w:ilvl="6">
      <w:start w:val="0"/>
      <w:numFmt w:val="bullet"/>
      <w:lvlText w:val="•"/>
      <w:lvlJc w:val="left"/>
      <w:pPr>
        <w:ind w:left="4663" w:hanging="301"/>
      </w:pPr>
      <w:rPr/>
    </w:lvl>
    <w:lvl w:ilvl="7">
      <w:start w:val="0"/>
      <w:numFmt w:val="bullet"/>
      <w:lvlText w:val="•"/>
      <w:lvlJc w:val="left"/>
      <w:pPr>
        <w:ind w:left="5311" w:hanging="301"/>
      </w:pPr>
      <w:rPr/>
    </w:lvl>
    <w:lvl w:ilvl="8">
      <w:start w:val="0"/>
      <w:numFmt w:val="bullet"/>
      <w:lvlText w:val="•"/>
      <w:lvlJc w:val="left"/>
      <w:pPr>
        <w:ind w:left="5958" w:hanging="301.0000000000009"/>
      </w:pPr>
      <w:rPr/>
    </w:lvl>
  </w:abstractNum>
  <w:abstractNum w:abstractNumId="22">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3">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4">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5">
    <w:lvl w:ilvl="0">
      <w:start w:val="1"/>
      <w:numFmt w:val="decimal"/>
      <w:lvlText w:val="%1."/>
      <w:lvlJc w:val="left"/>
      <w:pPr>
        <w:ind w:left="775" w:hanging="300"/>
      </w:pPr>
      <w:rPr>
        <w:rFonts w:ascii="Times New Roman" w:cs="Times New Roman" w:eastAsia="Times New Roman" w:hAnsi="Times New Roman"/>
        <w:b w:val="0"/>
        <w:i w:val="0"/>
        <w:sz w:val="24"/>
        <w:szCs w:val="24"/>
      </w:rPr>
    </w:lvl>
    <w:lvl w:ilvl="1">
      <w:start w:val="0"/>
      <w:numFmt w:val="bullet"/>
      <w:lvlText w:val="•"/>
      <w:lvlJc w:val="left"/>
      <w:pPr>
        <w:ind w:left="1369" w:hanging="300"/>
      </w:pPr>
      <w:rPr/>
    </w:lvl>
    <w:lvl w:ilvl="2">
      <w:start w:val="0"/>
      <w:numFmt w:val="bullet"/>
      <w:lvlText w:val="•"/>
      <w:lvlJc w:val="left"/>
      <w:pPr>
        <w:ind w:left="1958" w:hanging="300"/>
      </w:pPr>
      <w:rPr/>
    </w:lvl>
    <w:lvl w:ilvl="3">
      <w:start w:val="0"/>
      <w:numFmt w:val="bullet"/>
      <w:lvlText w:val="•"/>
      <w:lvlJc w:val="left"/>
      <w:pPr>
        <w:ind w:left="2547" w:hanging="300"/>
      </w:pPr>
      <w:rPr/>
    </w:lvl>
    <w:lvl w:ilvl="4">
      <w:start w:val="0"/>
      <w:numFmt w:val="bullet"/>
      <w:lvlText w:val="•"/>
      <w:lvlJc w:val="left"/>
      <w:pPr>
        <w:ind w:left="3137" w:hanging="300"/>
      </w:pPr>
      <w:rPr/>
    </w:lvl>
    <w:lvl w:ilvl="5">
      <w:start w:val="0"/>
      <w:numFmt w:val="bullet"/>
      <w:lvlText w:val="•"/>
      <w:lvlJc w:val="left"/>
      <w:pPr>
        <w:ind w:left="3726" w:hanging="300"/>
      </w:pPr>
      <w:rPr/>
    </w:lvl>
    <w:lvl w:ilvl="6">
      <w:start w:val="0"/>
      <w:numFmt w:val="bullet"/>
      <w:lvlText w:val="•"/>
      <w:lvlJc w:val="left"/>
      <w:pPr>
        <w:ind w:left="4315" w:hanging="300"/>
      </w:pPr>
      <w:rPr/>
    </w:lvl>
    <w:lvl w:ilvl="7">
      <w:start w:val="0"/>
      <w:numFmt w:val="bullet"/>
      <w:lvlText w:val="•"/>
      <w:lvlJc w:val="left"/>
      <w:pPr>
        <w:ind w:left="4905" w:hanging="300"/>
      </w:pPr>
      <w:rPr/>
    </w:lvl>
    <w:lvl w:ilvl="8">
      <w:start w:val="0"/>
      <w:numFmt w:val="bullet"/>
      <w:lvlText w:val="•"/>
      <w:lvlJc w:val="left"/>
      <w:pPr>
        <w:ind w:left="5494" w:hanging="300"/>
      </w:pPr>
      <w:rPr/>
    </w:lvl>
  </w:abstractNum>
  <w:abstractNum w:abstractNumId="26">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7">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8">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9">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0">
    <w:lvl w:ilvl="0">
      <w:start w:val="1"/>
      <w:numFmt w:val="decimal"/>
      <w:lvlText w:val="%1."/>
      <w:lvlJc w:val="left"/>
      <w:pPr>
        <w:ind w:left="830" w:hanging="296"/>
      </w:pPr>
      <w:rPr>
        <w:rFonts w:ascii="Times New Roman" w:cs="Times New Roman" w:eastAsia="Times New Roman" w:hAnsi="Times New Roman"/>
        <w:b w:val="0"/>
        <w:i w:val="0"/>
        <w:sz w:val="24"/>
        <w:szCs w:val="24"/>
      </w:rPr>
    </w:lvl>
    <w:lvl w:ilvl="1">
      <w:start w:val="0"/>
      <w:numFmt w:val="bullet"/>
      <w:lvlText w:val="•"/>
      <w:lvlJc w:val="left"/>
      <w:pPr>
        <w:ind w:left="1481" w:hanging="296"/>
      </w:pPr>
      <w:rPr/>
    </w:lvl>
    <w:lvl w:ilvl="2">
      <w:start w:val="0"/>
      <w:numFmt w:val="bullet"/>
      <w:lvlText w:val="•"/>
      <w:lvlJc w:val="left"/>
      <w:pPr>
        <w:ind w:left="2122" w:hanging="296"/>
      </w:pPr>
      <w:rPr/>
    </w:lvl>
    <w:lvl w:ilvl="3">
      <w:start w:val="0"/>
      <w:numFmt w:val="bullet"/>
      <w:lvlText w:val="•"/>
      <w:lvlJc w:val="left"/>
      <w:pPr>
        <w:ind w:left="2763" w:hanging="296"/>
      </w:pPr>
      <w:rPr/>
    </w:lvl>
    <w:lvl w:ilvl="4">
      <w:start w:val="0"/>
      <w:numFmt w:val="bullet"/>
      <w:lvlText w:val="•"/>
      <w:lvlJc w:val="left"/>
      <w:pPr>
        <w:ind w:left="3405" w:hanging="296"/>
      </w:pPr>
      <w:rPr/>
    </w:lvl>
    <w:lvl w:ilvl="5">
      <w:start w:val="0"/>
      <w:numFmt w:val="bullet"/>
      <w:lvlText w:val="•"/>
      <w:lvlJc w:val="left"/>
      <w:pPr>
        <w:ind w:left="4046" w:hanging="296"/>
      </w:pPr>
      <w:rPr/>
    </w:lvl>
    <w:lvl w:ilvl="6">
      <w:start w:val="0"/>
      <w:numFmt w:val="bullet"/>
      <w:lvlText w:val="•"/>
      <w:lvlJc w:val="left"/>
      <w:pPr>
        <w:ind w:left="4687" w:hanging="296"/>
      </w:pPr>
      <w:rPr/>
    </w:lvl>
    <w:lvl w:ilvl="7">
      <w:start w:val="0"/>
      <w:numFmt w:val="bullet"/>
      <w:lvlText w:val="•"/>
      <w:lvlJc w:val="left"/>
      <w:pPr>
        <w:ind w:left="5329" w:hanging="296"/>
      </w:pPr>
      <w:rPr/>
    </w:lvl>
    <w:lvl w:ilvl="8">
      <w:start w:val="0"/>
      <w:numFmt w:val="bullet"/>
      <w:lvlText w:val="•"/>
      <w:lvlJc w:val="left"/>
      <w:pPr>
        <w:ind w:left="5970" w:hanging="296"/>
      </w:pPr>
      <w:rPr/>
    </w:lvl>
  </w:abstractNum>
  <w:abstractNum w:abstractNumId="31">
    <w:lvl w:ilvl="0">
      <w:start w:val="1"/>
      <w:numFmt w:val="decimal"/>
      <w:lvlText w:val="%1."/>
      <w:lvlJc w:val="left"/>
      <w:pPr>
        <w:ind w:left="830" w:hanging="296"/>
      </w:pPr>
      <w:rPr>
        <w:rFonts w:ascii="Times New Roman" w:cs="Times New Roman" w:eastAsia="Times New Roman" w:hAnsi="Times New Roman"/>
        <w:b w:val="0"/>
        <w:i w:val="0"/>
        <w:sz w:val="24"/>
        <w:szCs w:val="24"/>
      </w:rPr>
    </w:lvl>
    <w:lvl w:ilvl="1">
      <w:start w:val="0"/>
      <w:numFmt w:val="bullet"/>
      <w:lvlText w:val="•"/>
      <w:lvlJc w:val="left"/>
      <w:pPr>
        <w:ind w:left="1481" w:hanging="296"/>
      </w:pPr>
      <w:rPr/>
    </w:lvl>
    <w:lvl w:ilvl="2">
      <w:start w:val="0"/>
      <w:numFmt w:val="bullet"/>
      <w:lvlText w:val="•"/>
      <w:lvlJc w:val="left"/>
      <w:pPr>
        <w:ind w:left="2122" w:hanging="296"/>
      </w:pPr>
      <w:rPr/>
    </w:lvl>
    <w:lvl w:ilvl="3">
      <w:start w:val="0"/>
      <w:numFmt w:val="bullet"/>
      <w:lvlText w:val="•"/>
      <w:lvlJc w:val="left"/>
      <w:pPr>
        <w:ind w:left="2763" w:hanging="296"/>
      </w:pPr>
      <w:rPr/>
    </w:lvl>
    <w:lvl w:ilvl="4">
      <w:start w:val="0"/>
      <w:numFmt w:val="bullet"/>
      <w:lvlText w:val="•"/>
      <w:lvlJc w:val="left"/>
      <w:pPr>
        <w:ind w:left="3405" w:hanging="296"/>
      </w:pPr>
      <w:rPr/>
    </w:lvl>
    <w:lvl w:ilvl="5">
      <w:start w:val="0"/>
      <w:numFmt w:val="bullet"/>
      <w:lvlText w:val="•"/>
      <w:lvlJc w:val="left"/>
      <w:pPr>
        <w:ind w:left="4046" w:hanging="296"/>
      </w:pPr>
      <w:rPr/>
    </w:lvl>
    <w:lvl w:ilvl="6">
      <w:start w:val="0"/>
      <w:numFmt w:val="bullet"/>
      <w:lvlText w:val="•"/>
      <w:lvlJc w:val="left"/>
      <w:pPr>
        <w:ind w:left="4687" w:hanging="296"/>
      </w:pPr>
      <w:rPr/>
    </w:lvl>
    <w:lvl w:ilvl="7">
      <w:start w:val="0"/>
      <w:numFmt w:val="bullet"/>
      <w:lvlText w:val="•"/>
      <w:lvlJc w:val="left"/>
      <w:pPr>
        <w:ind w:left="5329" w:hanging="296"/>
      </w:pPr>
      <w:rPr/>
    </w:lvl>
    <w:lvl w:ilvl="8">
      <w:start w:val="0"/>
      <w:numFmt w:val="bullet"/>
      <w:lvlText w:val="•"/>
      <w:lvlJc w:val="left"/>
      <w:pPr>
        <w:ind w:left="5970" w:hanging="296"/>
      </w:pPr>
      <w:rPr/>
    </w:lvl>
  </w:abstractNum>
  <w:abstractNum w:abstractNumId="32">
    <w:lvl w:ilvl="0">
      <w:start w:val="1"/>
      <w:numFmt w:val="decimal"/>
      <w:lvlText w:val="%1."/>
      <w:lvlJc w:val="left"/>
      <w:pPr>
        <w:ind w:left="770" w:hanging="301"/>
      </w:pPr>
      <w:rPr>
        <w:rFonts w:ascii="Times New Roman" w:cs="Times New Roman" w:eastAsia="Times New Roman" w:hAnsi="Times New Roman"/>
        <w:b w:val="0"/>
        <w:i w:val="0"/>
        <w:sz w:val="24"/>
        <w:szCs w:val="24"/>
      </w:rPr>
    </w:lvl>
    <w:lvl w:ilvl="1">
      <w:start w:val="0"/>
      <w:numFmt w:val="bullet"/>
      <w:lvlText w:val="•"/>
      <w:lvlJc w:val="left"/>
      <w:pPr>
        <w:ind w:left="1427" w:hanging="301"/>
      </w:pPr>
      <w:rPr/>
    </w:lvl>
    <w:lvl w:ilvl="2">
      <w:start w:val="0"/>
      <w:numFmt w:val="bullet"/>
      <w:lvlText w:val="•"/>
      <w:lvlJc w:val="left"/>
      <w:pPr>
        <w:ind w:left="2074" w:hanging="301"/>
      </w:pPr>
      <w:rPr/>
    </w:lvl>
    <w:lvl w:ilvl="3">
      <w:start w:val="0"/>
      <w:numFmt w:val="bullet"/>
      <w:lvlText w:val="•"/>
      <w:lvlJc w:val="left"/>
      <w:pPr>
        <w:ind w:left="2721" w:hanging="300.99999999999955"/>
      </w:pPr>
      <w:rPr/>
    </w:lvl>
    <w:lvl w:ilvl="4">
      <w:start w:val="0"/>
      <w:numFmt w:val="bullet"/>
      <w:lvlText w:val="•"/>
      <w:lvlJc w:val="left"/>
      <w:pPr>
        <w:ind w:left="3369" w:hanging="301.00000000000045"/>
      </w:pPr>
      <w:rPr/>
    </w:lvl>
    <w:lvl w:ilvl="5">
      <w:start w:val="0"/>
      <w:numFmt w:val="bullet"/>
      <w:lvlText w:val="•"/>
      <w:lvlJc w:val="left"/>
      <w:pPr>
        <w:ind w:left="4016" w:hanging="301"/>
      </w:pPr>
      <w:rPr/>
    </w:lvl>
    <w:lvl w:ilvl="6">
      <w:start w:val="0"/>
      <w:numFmt w:val="bullet"/>
      <w:lvlText w:val="•"/>
      <w:lvlJc w:val="left"/>
      <w:pPr>
        <w:ind w:left="4663" w:hanging="301"/>
      </w:pPr>
      <w:rPr/>
    </w:lvl>
    <w:lvl w:ilvl="7">
      <w:start w:val="0"/>
      <w:numFmt w:val="bullet"/>
      <w:lvlText w:val="•"/>
      <w:lvlJc w:val="left"/>
      <w:pPr>
        <w:ind w:left="5311" w:hanging="301"/>
      </w:pPr>
      <w:rPr/>
    </w:lvl>
    <w:lvl w:ilvl="8">
      <w:start w:val="0"/>
      <w:numFmt w:val="bullet"/>
      <w:lvlText w:val="•"/>
      <w:lvlJc w:val="left"/>
      <w:pPr>
        <w:ind w:left="5958" w:hanging="301.0000000000009"/>
      </w:pPr>
      <w:rPr/>
    </w:lvl>
  </w:abstractNum>
  <w:abstractNum w:abstractNumId="33">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4">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35">
    <w:lvl w:ilvl="0">
      <w:start w:val="1"/>
      <w:numFmt w:val="decimal"/>
      <w:lvlText w:val="%1."/>
      <w:lvlJc w:val="left"/>
      <w:pPr>
        <w:ind w:left="830" w:hanging="241"/>
      </w:pPr>
      <w:rPr>
        <w:rFonts w:ascii="Times New Roman" w:cs="Times New Roman" w:eastAsia="Times New Roman" w:hAnsi="Times New Roman"/>
        <w:b w:val="0"/>
        <w:i w:val="0"/>
        <w:sz w:val="24"/>
        <w:szCs w:val="24"/>
      </w:rPr>
    </w:lvl>
    <w:lvl w:ilvl="1">
      <w:start w:val="0"/>
      <w:numFmt w:val="bullet"/>
      <w:lvlText w:val="•"/>
      <w:lvlJc w:val="left"/>
      <w:pPr>
        <w:ind w:left="1481" w:hanging="241"/>
      </w:pPr>
      <w:rPr/>
    </w:lvl>
    <w:lvl w:ilvl="2">
      <w:start w:val="0"/>
      <w:numFmt w:val="bullet"/>
      <w:lvlText w:val="•"/>
      <w:lvlJc w:val="left"/>
      <w:pPr>
        <w:ind w:left="2122" w:hanging="241"/>
      </w:pPr>
      <w:rPr/>
    </w:lvl>
    <w:lvl w:ilvl="3">
      <w:start w:val="0"/>
      <w:numFmt w:val="bullet"/>
      <w:lvlText w:val="•"/>
      <w:lvlJc w:val="left"/>
      <w:pPr>
        <w:ind w:left="2763" w:hanging="241"/>
      </w:pPr>
      <w:rPr/>
    </w:lvl>
    <w:lvl w:ilvl="4">
      <w:start w:val="0"/>
      <w:numFmt w:val="bullet"/>
      <w:lvlText w:val="•"/>
      <w:lvlJc w:val="left"/>
      <w:pPr>
        <w:ind w:left="3405" w:hanging="241"/>
      </w:pPr>
      <w:rPr/>
    </w:lvl>
    <w:lvl w:ilvl="5">
      <w:start w:val="0"/>
      <w:numFmt w:val="bullet"/>
      <w:lvlText w:val="•"/>
      <w:lvlJc w:val="left"/>
      <w:pPr>
        <w:ind w:left="4046" w:hanging="241"/>
      </w:pPr>
      <w:rPr/>
    </w:lvl>
    <w:lvl w:ilvl="6">
      <w:start w:val="0"/>
      <w:numFmt w:val="bullet"/>
      <w:lvlText w:val="•"/>
      <w:lvlJc w:val="left"/>
      <w:pPr>
        <w:ind w:left="4687" w:hanging="241"/>
      </w:pPr>
      <w:rPr/>
    </w:lvl>
    <w:lvl w:ilvl="7">
      <w:start w:val="0"/>
      <w:numFmt w:val="bullet"/>
      <w:lvlText w:val="•"/>
      <w:lvlJc w:val="left"/>
      <w:pPr>
        <w:ind w:left="5329" w:hanging="241"/>
      </w:pPr>
      <w:rPr/>
    </w:lvl>
    <w:lvl w:ilvl="8">
      <w:start w:val="0"/>
      <w:numFmt w:val="bullet"/>
      <w:lvlText w:val="•"/>
      <w:lvlJc w:val="left"/>
      <w:pPr>
        <w:ind w:left="5970" w:hanging="241"/>
      </w:pPr>
      <w:rPr/>
    </w:lvl>
  </w:abstractNum>
  <w:abstractNum w:abstractNumId="36">
    <w:lvl w:ilvl="0">
      <w:start w:val="1"/>
      <w:numFmt w:val="decimal"/>
      <w:lvlText w:val="%1."/>
      <w:lvlJc w:val="left"/>
      <w:pPr>
        <w:ind w:left="830" w:hanging="241"/>
      </w:pPr>
      <w:rPr>
        <w:rFonts w:ascii="Times New Roman" w:cs="Times New Roman" w:eastAsia="Times New Roman" w:hAnsi="Times New Roman"/>
        <w:b w:val="0"/>
        <w:i w:val="0"/>
        <w:sz w:val="24"/>
        <w:szCs w:val="24"/>
      </w:rPr>
    </w:lvl>
    <w:lvl w:ilvl="1">
      <w:start w:val="0"/>
      <w:numFmt w:val="bullet"/>
      <w:lvlText w:val="•"/>
      <w:lvlJc w:val="left"/>
      <w:pPr>
        <w:ind w:left="1481" w:hanging="241"/>
      </w:pPr>
      <w:rPr/>
    </w:lvl>
    <w:lvl w:ilvl="2">
      <w:start w:val="0"/>
      <w:numFmt w:val="bullet"/>
      <w:lvlText w:val="•"/>
      <w:lvlJc w:val="left"/>
      <w:pPr>
        <w:ind w:left="2122" w:hanging="241"/>
      </w:pPr>
      <w:rPr/>
    </w:lvl>
    <w:lvl w:ilvl="3">
      <w:start w:val="0"/>
      <w:numFmt w:val="bullet"/>
      <w:lvlText w:val="•"/>
      <w:lvlJc w:val="left"/>
      <w:pPr>
        <w:ind w:left="2763" w:hanging="241"/>
      </w:pPr>
      <w:rPr/>
    </w:lvl>
    <w:lvl w:ilvl="4">
      <w:start w:val="0"/>
      <w:numFmt w:val="bullet"/>
      <w:lvlText w:val="•"/>
      <w:lvlJc w:val="left"/>
      <w:pPr>
        <w:ind w:left="3405" w:hanging="241"/>
      </w:pPr>
      <w:rPr/>
    </w:lvl>
    <w:lvl w:ilvl="5">
      <w:start w:val="0"/>
      <w:numFmt w:val="bullet"/>
      <w:lvlText w:val="•"/>
      <w:lvlJc w:val="left"/>
      <w:pPr>
        <w:ind w:left="4046" w:hanging="241"/>
      </w:pPr>
      <w:rPr/>
    </w:lvl>
    <w:lvl w:ilvl="6">
      <w:start w:val="0"/>
      <w:numFmt w:val="bullet"/>
      <w:lvlText w:val="•"/>
      <w:lvlJc w:val="left"/>
      <w:pPr>
        <w:ind w:left="4687" w:hanging="241"/>
      </w:pPr>
      <w:rPr/>
    </w:lvl>
    <w:lvl w:ilvl="7">
      <w:start w:val="0"/>
      <w:numFmt w:val="bullet"/>
      <w:lvlText w:val="•"/>
      <w:lvlJc w:val="left"/>
      <w:pPr>
        <w:ind w:left="5329" w:hanging="241"/>
      </w:pPr>
      <w:rPr/>
    </w:lvl>
    <w:lvl w:ilvl="8">
      <w:start w:val="0"/>
      <w:numFmt w:val="bullet"/>
      <w:lvlText w:val="•"/>
      <w:lvlJc w:val="left"/>
      <w:pPr>
        <w:ind w:left="5970" w:hanging="241"/>
      </w:pPr>
      <w:rPr/>
    </w:lvl>
  </w:abstractNum>
  <w:abstractNum w:abstractNumId="37">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8">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9">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0">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1">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2">
    <w:lvl w:ilvl="0">
      <w:start w:val="1"/>
      <w:numFmt w:val="decimal"/>
      <w:lvlText w:val="%1."/>
      <w:lvlJc w:val="left"/>
      <w:pPr>
        <w:ind w:left="830" w:hanging="241"/>
      </w:pPr>
      <w:rPr>
        <w:rFonts w:ascii="Times New Roman" w:cs="Times New Roman" w:eastAsia="Times New Roman" w:hAnsi="Times New Roman"/>
        <w:b w:val="0"/>
        <w:i w:val="0"/>
        <w:sz w:val="24"/>
        <w:szCs w:val="24"/>
      </w:rPr>
    </w:lvl>
    <w:lvl w:ilvl="1">
      <w:start w:val="0"/>
      <w:numFmt w:val="bullet"/>
      <w:lvlText w:val="•"/>
      <w:lvlJc w:val="left"/>
      <w:pPr>
        <w:ind w:left="1481" w:hanging="241"/>
      </w:pPr>
      <w:rPr/>
    </w:lvl>
    <w:lvl w:ilvl="2">
      <w:start w:val="0"/>
      <w:numFmt w:val="bullet"/>
      <w:lvlText w:val="•"/>
      <w:lvlJc w:val="left"/>
      <w:pPr>
        <w:ind w:left="2122" w:hanging="241"/>
      </w:pPr>
      <w:rPr/>
    </w:lvl>
    <w:lvl w:ilvl="3">
      <w:start w:val="0"/>
      <w:numFmt w:val="bullet"/>
      <w:lvlText w:val="•"/>
      <w:lvlJc w:val="left"/>
      <w:pPr>
        <w:ind w:left="2763" w:hanging="241"/>
      </w:pPr>
      <w:rPr/>
    </w:lvl>
    <w:lvl w:ilvl="4">
      <w:start w:val="0"/>
      <w:numFmt w:val="bullet"/>
      <w:lvlText w:val="•"/>
      <w:lvlJc w:val="left"/>
      <w:pPr>
        <w:ind w:left="3405" w:hanging="241"/>
      </w:pPr>
      <w:rPr/>
    </w:lvl>
    <w:lvl w:ilvl="5">
      <w:start w:val="0"/>
      <w:numFmt w:val="bullet"/>
      <w:lvlText w:val="•"/>
      <w:lvlJc w:val="left"/>
      <w:pPr>
        <w:ind w:left="4046" w:hanging="241"/>
      </w:pPr>
      <w:rPr/>
    </w:lvl>
    <w:lvl w:ilvl="6">
      <w:start w:val="0"/>
      <w:numFmt w:val="bullet"/>
      <w:lvlText w:val="•"/>
      <w:lvlJc w:val="left"/>
      <w:pPr>
        <w:ind w:left="4687" w:hanging="241"/>
      </w:pPr>
      <w:rPr/>
    </w:lvl>
    <w:lvl w:ilvl="7">
      <w:start w:val="0"/>
      <w:numFmt w:val="bullet"/>
      <w:lvlText w:val="•"/>
      <w:lvlJc w:val="left"/>
      <w:pPr>
        <w:ind w:left="5329" w:hanging="241"/>
      </w:pPr>
      <w:rPr/>
    </w:lvl>
    <w:lvl w:ilvl="8">
      <w:start w:val="0"/>
      <w:numFmt w:val="bullet"/>
      <w:lvlText w:val="•"/>
      <w:lvlJc w:val="left"/>
      <w:pPr>
        <w:ind w:left="5970" w:hanging="241"/>
      </w:pPr>
      <w:rPr/>
    </w:lvl>
  </w:abstractNum>
  <w:abstractNum w:abstractNumId="43">
    <w:lvl w:ilvl="0">
      <w:start w:val="2"/>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4">
    <w:lvl w:ilvl="0">
      <w:start w:val="1"/>
      <w:numFmt w:val="decimal"/>
      <w:lvlText w:val="%1."/>
      <w:lvlJc w:val="left"/>
      <w:pPr>
        <w:ind w:left="770" w:hanging="301"/>
      </w:pPr>
      <w:rPr>
        <w:rFonts w:ascii="Times New Roman" w:cs="Times New Roman" w:eastAsia="Times New Roman" w:hAnsi="Times New Roman"/>
        <w:b w:val="0"/>
        <w:i w:val="0"/>
        <w:sz w:val="24"/>
        <w:szCs w:val="24"/>
      </w:rPr>
    </w:lvl>
    <w:lvl w:ilvl="1">
      <w:start w:val="0"/>
      <w:numFmt w:val="bullet"/>
      <w:lvlText w:val="•"/>
      <w:lvlJc w:val="left"/>
      <w:pPr>
        <w:ind w:left="1427" w:hanging="301"/>
      </w:pPr>
      <w:rPr/>
    </w:lvl>
    <w:lvl w:ilvl="2">
      <w:start w:val="0"/>
      <w:numFmt w:val="bullet"/>
      <w:lvlText w:val="•"/>
      <w:lvlJc w:val="left"/>
      <w:pPr>
        <w:ind w:left="2074" w:hanging="301"/>
      </w:pPr>
      <w:rPr/>
    </w:lvl>
    <w:lvl w:ilvl="3">
      <w:start w:val="0"/>
      <w:numFmt w:val="bullet"/>
      <w:lvlText w:val="•"/>
      <w:lvlJc w:val="left"/>
      <w:pPr>
        <w:ind w:left="2721" w:hanging="300.99999999999955"/>
      </w:pPr>
      <w:rPr/>
    </w:lvl>
    <w:lvl w:ilvl="4">
      <w:start w:val="0"/>
      <w:numFmt w:val="bullet"/>
      <w:lvlText w:val="•"/>
      <w:lvlJc w:val="left"/>
      <w:pPr>
        <w:ind w:left="3369" w:hanging="301.00000000000045"/>
      </w:pPr>
      <w:rPr/>
    </w:lvl>
    <w:lvl w:ilvl="5">
      <w:start w:val="0"/>
      <w:numFmt w:val="bullet"/>
      <w:lvlText w:val="•"/>
      <w:lvlJc w:val="left"/>
      <w:pPr>
        <w:ind w:left="4016" w:hanging="301"/>
      </w:pPr>
      <w:rPr/>
    </w:lvl>
    <w:lvl w:ilvl="6">
      <w:start w:val="0"/>
      <w:numFmt w:val="bullet"/>
      <w:lvlText w:val="•"/>
      <w:lvlJc w:val="left"/>
      <w:pPr>
        <w:ind w:left="4663" w:hanging="301"/>
      </w:pPr>
      <w:rPr/>
    </w:lvl>
    <w:lvl w:ilvl="7">
      <w:start w:val="0"/>
      <w:numFmt w:val="bullet"/>
      <w:lvlText w:val="•"/>
      <w:lvlJc w:val="left"/>
      <w:pPr>
        <w:ind w:left="5311" w:hanging="301"/>
      </w:pPr>
      <w:rPr/>
    </w:lvl>
    <w:lvl w:ilvl="8">
      <w:start w:val="0"/>
      <w:numFmt w:val="bullet"/>
      <w:lvlText w:val="•"/>
      <w:lvlJc w:val="left"/>
      <w:pPr>
        <w:ind w:left="5958" w:hanging="301.0000000000009"/>
      </w:pPr>
      <w:rPr/>
    </w:lvl>
  </w:abstractNum>
  <w:abstractNum w:abstractNumId="45">
    <w:lvl w:ilvl="0">
      <w:start w:val="1"/>
      <w:numFmt w:val="decimal"/>
      <w:lvlText w:val="%1."/>
      <w:lvlJc w:val="left"/>
      <w:pPr>
        <w:ind w:left="296" w:hanging="181"/>
      </w:pPr>
      <w:rPr>
        <w:rFonts w:ascii="Times New Roman" w:cs="Times New Roman" w:eastAsia="Times New Roman" w:hAnsi="Times New Roman"/>
        <w:b w:val="0"/>
        <w:i w:val="0"/>
        <w:sz w:val="22"/>
        <w:szCs w:val="22"/>
      </w:rPr>
    </w:lvl>
    <w:lvl w:ilvl="1">
      <w:start w:val="0"/>
      <w:numFmt w:val="bullet"/>
      <w:lvlText w:val="•"/>
      <w:lvlJc w:val="left"/>
      <w:pPr>
        <w:ind w:left="937" w:hanging="181"/>
      </w:pPr>
      <w:rPr/>
    </w:lvl>
    <w:lvl w:ilvl="2">
      <w:start w:val="0"/>
      <w:numFmt w:val="bullet"/>
      <w:lvlText w:val="•"/>
      <w:lvlJc w:val="left"/>
      <w:pPr>
        <w:ind w:left="1574" w:hanging="181"/>
      </w:pPr>
      <w:rPr/>
    </w:lvl>
    <w:lvl w:ilvl="3">
      <w:start w:val="0"/>
      <w:numFmt w:val="bullet"/>
      <w:lvlText w:val="•"/>
      <w:lvlJc w:val="left"/>
      <w:pPr>
        <w:ind w:left="2211" w:hanging="181"/>
      </w:pPr>
      <w:rPr/>
    </w:lvl>
    <w:lvl w:ilvl="4">
      <w:start w:val="0"/>
      <w:numFmt w:val="bullet"/>
      <w:lvlText w:val="•"/>
      <w:lvlJc w:val="left"/>
      <w:pPr>
        <w:ind w:left="2849" w:hanging="181.00000000000045"/>
      </w:pPr>
      <w:rPr/>
    </w:lvl>
    <w:lvl w:ilvl="5">
      <w:start w:val="0"/>
      <w:numFmt w:val="bullet"/>
      <w:lvlText w:val="•"/>
      <w:lvlJc w:val="left"/>
      <w:pPr>
        <w:ind w:left="3486" w:hanging="181"/>
      </w:pPr>
      <w:rPr/>
    </w:lvl>
    <w:lvl w:ilvl="6">
      <w:start w:val="0"/>
      <w:numFmt w:val="bullet"/>
      <w:lvlText w:val="•"/>
      <w:lvlJc w:val="left"/>
      <w:pPr>
        <w:ind w:left="4123" w:hanging="181"/>
      </w:pPr>
      <w:rPr/>
    </w:lvl>
    <w:lvl w:ilvl="7">
      <w:start w:val="0"/>
      <w:numFmt w:val="bullet"/>
      <w:lvlText w:val="•"/>
      <w:lvlJc w:val="left"/>
      <w:pPr>
        <w:ind w:left="4761" w:hanging="181"/>
      </w:pPr>
      <w:rPr/>
    </w:lvl>
    <w:lvl w:ilvl="8">
      <w:start w:val="0"/>
      <w:numFmt w:val="bullet"/>
      <w:lvlText w:val="•"/>
      <w:lvlJc w:val="left"/>
      <w:pPr>
        <w:ind w:left="5398" w:hanging="181.0000000000009"/>
      </w:pPr>
      <w:rPr/>
    </w:lvl>
  </w:abstractNum>
  <w:abstractNum w:abstractNumId="46">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7">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8">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9">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0">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1">
    <w:lvl w:ilvl="0">
      <w:start w:val="1"/>
      <w:numFmt w:val="decimal"/>
      <w:lvlText w:val="%1."/>
      <w:lvlJc w:val="left"/>
      <w:pPr>
        <w:ind w:left="770" w:hanging="301"/>
      </w:pPr>
      <w:rPr>
        <w:rFonts w:ascii="Times New Roman" w:cs="Times New Roman" w:eastAsia="Times New Roman" w:hAnsi="Times New Roman"/>
        <w:b w:val="0"/>
        <w:i w:val="0"/>
        <w:sz w:val="24"/>
        <w:szCs w:val="24"/>
      </w:rPr>
    </w:lvl>
    <w:lvl w:ilvl="1">
      <w:start w:val="0"/>
      <w:numFmt w:val="bullet"/>
      <w:lvlText w:val="•"/>
      <w:lvlJc w:val="left"/>
      <w:pPr>
        <w:ind w:left="1427" w:hanging="301"/>
      </w:pPr>
      <w:rPr/>
    </w:lvl>
    <w:lvl w:ilvl="2">
      <w:start w:val="0"/>
      <w:numFmt w:val="bullet"/>
      <w:lvlText w:val="•"/>
      <w:lvlJc w:val="left"/>
      <w:pPr>
        <w:ind w:left="2074" w:hanging="301"/>
      </w:pPr>
      <w:rPr/>
    </w:lvl>
    <w:lvl w:ilvl="3">
      <w:start w:val="0"/>
      <w:numFmt w:val="bullet"/>
      <w:lvlText w:val="•"/>
      <w:lvlJc w:val="left"/>
      <w:pPr>
        <w:ind w:left="2721" w:hanging="300.99999999999955"/>
      </w:pPr>
      <w:rPr/>
    </w:lvl>
    <w:lvl w:ilvl="4">
      <w:start w:val="0"/>
      <w:numFmt w:val="bullet"/>
      <w:lvlText w:val="•"/>
      <w:lvlJc w:val="left"/>
      <w:pPr>
        <w:ind w:left="3369" w:hanging="301.00000000000045"/>
      </w:pPr>
      <w:rPr/>
    </w:lvl>
    <w:lvl w:ilvl="5">
      <w:start w:val="0"/>
      <w:numFmt w:val="bullet"/>
      <w:lvlText w:val="•"/>
      <w:lvlJc w:val="left"/>
      <w:pPr>
        <w:ind w:left="4016" w:hanging="301"/>
      </w:pPr>
      <w:rPr/>
    </w:lvl>
    <w:lvl w:ilvl="6">
      <w:start w:val="0"/>
      <w:numFmt w:val="bullet"/>
      <w:lvlText w:val="•"/>
      <w:lvlJc w:val="left"/>
      <w:pPr>
        <w:ind w:left="4663" w:hanging="301"/>
      </w:pPr>
      <w:rPr/>
    </w:lvl>
    <w:lvl w:ilvl="7">
      <w:start w:val="0"/>
      <w:numFmt w:val="bullet"/>
      <w:lvlText w:val="•"/>
      <w:lvlJc w:val="left"/>
      <w:pPr>
        <w:ind w:left="5311" w:hanging="301"/>
      </w:pPr>
      <w:rPr/>
    </w:lvl>
    <w:lvl w:ilvl="8">
      <w:start w:val="0"/>
      <w:numFmt w:val="bullet"/>
      <w:lvlText w:val="•"/>
      <w:lvlJc w:val="left"/>
      <w:pPr>
        <w:ind w:left="5958" w:hanging="301.0000000000009"/>
      </w:pPr>
      <w:rPr/>
    </w:lvl>
  </w:abstractNum>
  <w:abstractNum w:abstractNumId="52">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3">
    <w:lvl w:ilvl="0">
      <w:start w:val="1"/>
      <w:numFmt w:val="decimal"/>
      <w:lvlText w:val="%1."/>
      <w:lvlJc w:val="left"/>
      <w:pPr>
        <w:ind w:left="830" w:hanging="361"/>
      </w:pPr>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4">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5">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56">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7">
    <w:lvl w:ilvl="0">
      <w:start w:val="4"/>
      <w:numFmt w:val="decimal"/>
      <w:lvlText w:val="%1."/>
      <w:lvlJc w:val="left"/>
      <w:pPr>
        <w:ind w:left="830" w:hanging="361"/>
      </w:pPr>
      <w:rPr>
        <w:rFonts w:ascii="Times New Roman" w:cs="Times New Roman" w:eastAsia="Times New Roman" w:hAnsi="Times New Roman"/>
        <w:b w:val="0"/>
        <w:i w:val="0"/>
        <w:sz w:val="24"/>
        <w:szCs w:val="24"/>
      </w:rPr>
    </w:lvl>
    <w:lvl w:ilvl="1">
      <w:start w:val="1"/>
      <w:numFmt w:val="decimal"/>
      <w:lvlText w:val="%2."/>
      <w:lvlJc w:val="left"/>
      <w:pPr>
        <w:ind w:left="830"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8">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1"/>
      <w:numFmt w:val="decimal"/>
      <w:lvlText w:val="%2."/>
      <w:lvlJc w:val="left"/>
      <w:pPr>
        <w:ind w:left="830" w:hanging="361"/>
      </w:pPr>
      <w:rPr>
        <w:rFonts w:ascii="Times New Roman" w:cs="Times New Roman" w:eastAsia="Times New Roman" w:hAnsi="Times New Roman"/>
        <w:b w:val="0"/>
        <w:i w:val="0"/>
        <w:sz w:val="24"/>
        <w:szCs w:val="24"/>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9">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0">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1">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2">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3">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4">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5">
    <w:lvl w:ilvl="0">
      <w:start w:val="1"/>
      <w:numFmt w:val="decimal"/>
      <w:lvlText w:val="%1."/>
      <w:lvlJc w:val="left"/>
      <w:pPr>
        <w:ind w:left="1550" w:hanging="360"/>
      </w:pPr>
      <w:rPr>
        <w:rFonts w:ascii="Times New Roman" w:cs="Times New Roman" w:eastAsia="Times New Roman" w:hAnsi="Times New Roman"/>
        <w:b w:val="0"/>
        <w:i w:val="0"/>
        <w:sz w:val="24"/>
        <w:szCs w:val="24"/>
      </w:rPr>
    </w:lvl>
    <w:lvl w:ilvl="1">
      <w:start w:val="0"/>
      <w:numFmt w:val="bullet"/>
      <w:lvlText w:val="•"/>
      <w:lvlJc w:val="left"/>
      <w:pPr>
        <w:ind w:left="2129" w:hanging="360"/>
      </w:pPr>
      <w:rPr/>
    </w:lvl>
    <w:lvl w:ilvl="2">
      <w:start w:val="0"/>
      <w:numFmt w:val="bullet"/>
      <w:lvlText w:val="•"/>
      <w:lvlJc w:val="left"/>
      <w:pPr>
        <w:ind w:left="2698" w:hanging="360"/>
      </w:pPr>
      <w:rPr/>
    </w:lvl>
    <w:lvl w:ilvl="3">
      <w:start w:val="0"/>
      <w:numFmt w:val="bullet"/>
      <w:lvlText w:val="•"/>
      <w:lvlJc w:val="left"/>
      <w:pPr>
        <w:ind w:left="3267" w:hanging="360"/>
      </w:pPr>
      <w:rPr/>
    </w:lvl>
    <w:lvl w:ilvl="4">
      <w:start w:val="0"/>
      <w:numFmt w:val="bullet"/>
      <w:lvlText w:val="•"/>
      <w:lvlJc w:val="left"/>
      <w:pPr>
        <w:ind w:left="3837" w:hanging="360"/>
      </w:pPr>
      <w:rPr/>
    </w:lvl>
    <w:lvl w:ilvl="5">
      <w:start w:val="0"/>
      <w:numFmt w:val="bullet"/>
      <w:lvlText w:val="•"/>
      <w:lvlJc w:val="left"/>
      <w:pPr>
        <w:ind w:left="4406" w:hanging="360"/>
      </w:pPr>
      <w:rPr/>
    </w:lvl>
    <w:lvl w:ilvl="6">
      <w:start w:val="0"/>
      <w:numFmt w:val="bullet"/>
      <w:lvlText w:val="•"/>
      <w:lvlJc w:val="left"/>
      <w:pPr>
        <w:ind w:left="4975" w:hanging="360"/>
      </w:pPr>
      <w:rPr/>
    </w:lvl>
    <w:lvl w:ilvl="7">
      <w:start w:val="0"/>
      <w:numFmt w:val="bullet"/>
      <w:lvlText w:val="•"/>
      <w:lvlJc w:val="left"/>
      <w:pPr>
        <w:ind w:left="5545" w:hanging="360"/>
      </w:pPr>
      <w:rPr/>
    </w:lvl>
    <w:lvl w:ilvl="8">
      <w:start w:val="0"/>
      <w:numFmt w:val="bullet"/>
      <w:lvlText w:val="•"/>
      <w:lvlJc w:val="left"/>
      <w:pPr>
        <w:ind w:left="6114" w:hanging="360"/>
      </w:pPr>
      <w:rPr/>
    </w:lvl>
  </w:abstractNum>
  <w:abstractNum w:abstractNumId="66">
    <w:lvl w:ilvl="0">
      <w:start w:val="1"/>
      <w:numFmt w:val="decimal"/>
      <w:lvlText w:val="%1."/>
      <w:lvlJc w:val="left"/>
      <w:pPr>
        <w:ind w:left="835" w:hanging="240"/>
      </w:pPr>
      <w:rPr>
        <w:rFonts w:ascii="Times New Roman" w:cs="Times New Roman" w:eastAsia="Times New Roman" w:hAnsi="Times New Roman"/>
        <w:b w:val="0"/>
        <w:i w:val="0"/>
        <w:sz w:val="24"/>
        <w:szCs w:val="24"/>
      </w:rPr>
    </w:lvl>
    <w:lvl w:ilvl="1">
      <w:start w:val="0"/>
      <w:numFmt w:val="bullet"/>
      <w:lvlText w:val="•"/>
      <w:lvlJc w:val="left"/>
      <w:pPr>
        <w:ind w:left="1423" w:hanging="240"/>
      </w:pPr>
      <w:rPr/>
    </w:lvl>
    <w:lvl w:ilvl="2">
      <w:start w:val="0"/>
      <w:numFmt w:val="bullet"/>
      <w:lvlText w:val="•"/>
      <w:lvlJc w:val="left"/>
      <w:pPr>
        <w:ind w:left="2006" w:hanging="240"/>
      </w:pPr>
      <w:rPr/>
    </w:lvl>
    <w:lvl w:ilvl="3">
      <w:start w:val="0"/>
      <w:numFmt w:val="bullet"/>
      <w:lvlText w:val="•"/>
      <w:lvlJc w:val="left"/>
      <w:pPr>
        <w:ind w:left="2589" w:hanging="240"/>
      </w:pPr>
      <w:rPr/>
    </w:lvl>
    <w:lvl w:ilvl="4">
      <w:start w:val="0"/>
      <w:numFmt w:val="bullet"/>
      <w:lvlText w:val="•"/>
      <w:lvlJc w:val="left"/>
      <w:pPr>
        <w:ind w:left="3173" w:hanging="240"/>
      </w:pPr>
      <w:rPr/>
    </w:lvl>
    <w:lvl w:ilvl="5">
      <w:start w:val="0"/>
      <w:numFmt w:val="bullet"/>
      <w:lvlText w:val="•"/>
      <w:lvlJc w:val="left"/>
      <w:pPr>
        <w:ind w:left="3756" w:hanging="240"/>
      </w:pPr>
      <w:rPr/>
    </w:lvl>
    <w:lvl w:ilvl="6">
      <w:start w:val="0"/>
      <w:numFmt w:val="bullet"/>
      <w:lvlText w:val="•"/>
      <w:lvlJc w:val="left"/>
      <w:pPr>
        <w:ind w:left="4339" w:hanging="240"/>
      </w:pPr>
      <w:rPr/>
    </w:lvl>
    <w:lvl w:ilvl="7">
      <w:start w:val="0"/>
      <w:numFmt w:val="bullet"/>
      <w:lvlText w:val="•"/>
      <w:lvlJc w:val="left"/>
      <w:pPr>
        <w:ind w:left="4923" w:hanging="240"/>
      </w:pPr>
      <w:rPr/>
    </w:lvl>
    <w:lvl w:ilvl="8">
      <w:start w:val="0"/>
      <w:numFmt w:val="bullet"/>
      <w:lvlText w:val="•"/>
      <w:lvlJc w:val="left"/>
      <w:pPr>
        <w:ind w:left="5506" w:hanging="240"/>
      </w:pPr>
      <w:rPr/>
    </w:lvl>
  </w:abstractNum>
  <w:abstractNum w:abstractNumId="67">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0">
    <w:lvl w:ilvl="0">
      <w:start w:val="1"/>
      <w:numFmt w:val="decimal"/>
      <w:lvlText w:val="%1."/>
      <w:lvlJc w:val="left"/>
      <w:pPr>
        <w:ind w:left="1189" w:hanging="360"/>
      </w:pPr>
      <w:rPr/>
    </w:lvl>
    <w:lvl w:ilvl="1">
      <w:start w:val="1"/>
      <w:numFmt w:val="lowerLetter"/>
      <w:lvlText w:val="%2."/>
      <w:lvlJc w:val="left"/>
      <w:pPr>
        <w:ind w:left="1909" w:hanging="360"/>
      </w:pPr>
      <w:rPr/>
    </w:lvl>
    <w:lvl w:ilvl="2">
      <w:start w:val="1"/>
      <w:numFmt w:val="lowerRoman"/>
      <w:lvlText w:val="%3."/>
      <w:lvlJc w:val="right"/>
      <w:pPr>
        <w:ind w:left="2629" w:hanging="180"/>
      </w:pPr>
      <w:rPr/>
    </w:lvl>
    <w:lvl w:ilvl="3">
      <w:start w:val="1"/>
      <w:numFmt w:val="decimal"/>
      <w:lvlText w:val="%4."/>
      <w:lvlJc w:val="left"/>
      <w:pPr>
        <w:ind w:left="3349" w:hanging="360"/>
      </w:pPr>
      <w:rPr/>
    </w:lvl>
    <w:lvl w:ilvl="4">
      <w:start w:val="1"/>
      <w:numFmt w:val="lowerLetter"/>
      <w:lvlText w:val="%5."/>
      <w:lvlJc w:val="left"/>
      <w:pPr>
        <w:ind w:left="4069" w:hanging="360"/>
      </w:pPr>
      <w:rPr/>
    </w:lvl>
    <w:lvl w:ilvl="5">
      <w:start w:val="1"/>
      <w:numFmt w:val="lowerRoman"/>
      <w:lvlText w:val="%6."/>
      <w:lvlJc w:val="right"/>
      <w:pPr>
        <w:ind w:left="4789" w:hanging="180"/>
      </w:pPr>
      <w:rPr/>
    </w:lvl>
    <w:lvl w:ilvl="6">
      <w:start w:val="1"/>
      <w:numFmt w:val="decimal"/>
      <w:lvlText w:val="%7."/>
      <w:lvlJc w:val="left"/>
      <w:pPr>
        <w:ind w:left="5509" w:hanging="360"/>
      </w:pPr>
      <w:rPr/>
    </w:lvl>
    <w:lvl w:ilvl="7">
      <w:start w:val="1"/>
      <w:numFmt w:val="lowerLetter"/>
      <w:lvlText w:val="%8."/>
      <w:lvlJc w:val="left"/>
      <w:pPr>
        <w:ind w:left="6229" w:hanging="360"/>
      </w:pPr>
      <w:rPr/>
    </w:lvl>
    <w:lvl w:ilvl="8">
      <w:start w:val="1"/>
      <w:numFmt w:val="lowerRoman"/>
      <w:lvlText w:val="%9."/>
      <w:lvlJc w:val="right"/>
      <w:pPr>
        <w:ind w:left="6949" w:hanging="180"/>
      </w:pPr>
      <w:rPr/>
    </w:lvl>
  </w:abstractNum>
  <w:abstractNum w:abstractNumId="71">
    <w:lvl w:ilvl="0">
      <w:start w:val="1"/>
      <w:numFmt w:val="decimal"/>
      <w:lvlText w:val="%1."/>
      <w:lvlJc w:val="left"/>
      <w:pPr>
        <w:ind w:left="835" w:hanging="290"/>
      </w:pPr>
      <w:rPr>
        <w:rFonts w:ascii="Times New Roman" w:cs="Times New Roman" w:eastAsia="Times New Roman" w:hAnsi="Times New Roman"/>
        <w:b w:val="0"/>
        <w:i w:val="0"/>
        <w:sz w:val="24"/>
        <w:szCs w:val="24"/>
      </w:rPr>
    </w:lvl>
    <w:lvl w:ilvl="1">
      <w:start w:val="0"/>
      <w:numFmt w:val="bullet"/>
      <w:lvlText w:val="•"/>
      <w:lvlJc w:val="left"/>
      <w:pPr>
        <w:ind w:left="1423" w:hanging="290"/>
      </w:pPr>
      <w:rPr/>
    </w:lvl>
    <w:lvl w:ilvl="2">
      <w:start w:val="0"/>
      <w:numFmt w:val="bullet"/>
      <w:lvlText w:val="•"/>
      <w:lvlJc w:val="left"/>
      <w:pPr>
        <w:ind w:left="2006" w:hanging="290"/>
      </w:pPr>
      <w:rPr/>
    </w:lvl>
    <w:lvl w:ilvl="3">
      <w:start w:val="0"/>
      <w:numFmt w:val="bullet"/>
      <w:lvlText w:val="•"/>
      <w:lvlJc w:val="left"/>
      <w:pPr>
        <w:ind w:left="2589" w:hanging="290"/>
      </w:pPr>
      <w:rPr/>
    </w:lvl>
    <w:lvl w:ilvl="4">
      <w:start w:val="0"/>
      <w:numFmt w:val="bullet"/>
      <w:lvlText w:val="•"/>
      <w:lvlJc w:val="left"/>
      <w:pPr>
        <w:ind w:left="3173" w:hanging="290"/>
      </w:pPr>
      <w:rPr/>
    </w:lvl>
    <w:lvl w:ilvl="5">
      <w:start w:val="0"/>
      <w:numFmt w:val="bullet"/>
      <w:lvlText w:val="•"/>
      <w:lvlJc w:val="left"/>
      <w:pPr>
        <w:ind w:left="3756" w:hanging="290"/>
      </w:pPr>
      <w:rPr/>
    </w:lvl>
    <w:lvl w:ilvl="6">
      <w:start w:val="0"/>
      <w:numFmt w:val="bullet"/>
      <w:lvlText w:val="•"/>
      <w:lvlJc w:val="left"/>
      <w:pPr>
        <w:ind w:left="4339" w:hanging="290"/>
      </w:pPr>
      <w:rPr/>
    </w:lvl>
    <w:lvl w:ilvl="7">
      <w:start w:val="0"/>
      <w:numFmt w:val="bullet"/>
      <w:lvlText w:val="•"/>
      <w:lvlJc w:val="left"/>
      <w:pPr>
        <w:ind w:left="4923" w:hanging="290"/>
      </w:pPr>
      <w:rPr/>
    </w:lvl>
    <w:lvl w:ilvl="8">
      <w:start w:val="0"/>
      <w:numFmt w:val="bullet"/>
      <w:lvlText w:val="•"/>
      <w:lvlJc w:val="left"/>
      <w:pPr>
        <w:ind w:left="5506" w:hanging="290"/>
      </w:pPr>
      <w:rPr/>
    </w:lvl>
  </w:abstractNum>
  <w:abstractNum w:abstractNumId="72">
    <w:lvl w:ilvl="0">
      <w:start w:val="1"/>
      <w:numFmt w:val="decimal"/>
      <w:lvlText w:val="%1."/>
      <w:lvlJc w:val="left"/>
      <w:pPr>
        <w:ind w:left="830" w:hanging="361"/>
      </w:pPr>
      <w:rPr>
        <w:u w:val="none"/>
      </w:rPr>
    </w:lvl>
    <w:lvl w:ilvl="1">
      <w:start w:val="0"/>
      <w:numFmt w:val="bullet"/>
      <w:lvlText w:val="•"/>
      <w:lvlJc w:val="left"/>
      <w:pPr>
        <w:ind w:left="1481" w:hanging="361"/>
      </w:pPr>
      <w:rPr>
        <w:u w:val="none"/>
      </w:rPr>
    </w:lvl>
    <w:lvl w:ilvl="2">
      <w:start w:val="0"/>
      <w:numFmt w:val="bullet"/>
      <w:lvlText w:val="•"/>
      <w:lvlJc w:val="left"/>
      <w:pPr>
        <w:ind w:left="2122" w:hanging="361"/>
      </w:pPr>
      <w:rPr>
        <w:u w:val="none"/>
      </w:rPr>
    </w:lvl>
    <w:lvl w:ilvl="3">
      <w:start w:val="0"/>
      <w:numFmt w:val="bullet"/>
      <w:lvlText w:val="•"/>
      <w:lvlJc w:val="left"/>
      <w:pPr>
        <w:ind w:left="2763" w:hanging="361"/>
      </w:pPr>
      <w:rPr>
        <w:u w:val="none"/>
      </w:rPr>
    </w:lvl>
    <w:lvl w:ilvl="4">
      <w:start w:val="0"/>
      <w:numFmt w:val="bullet"/>
      <w:lvlText w:val="•"/>
      <w:lvlJc w:val="left"/>
      <w:pPr>
        <w:ind w:left="3405" w:hanging="361"/>
      </w:pPr>
      <w:rPr>
        <w:u w:val="none"/>
      </w:rPr>
    </w:lvl>
    <w:lvl w:ilvl="5">
      <w:start w:val="0"/>
      <w:numFmt w:val="bullet"/>
      <w:lvlText w:val="•"/>
      <w:lvlJc w:val="left"/>
      <w:pPr>
        <w:ind w:left="4046" w:hanging="361"/>
      </w:pPr>
      <w:rPr>
        <w:u w:val="none"/>
      </w:rPr>
    </w:lvl>
    <w:lvl w:ilvl="6">
      <w:start w:val="0"/>
      <w:numFmt w:val="bullet"/>
      <w:lvlText w:val="•"/>
      <w:lvlJc w:val="left"/>
      <w:pPr>
        <w:ind w:left="4687" w:hanging="361"/>
      </w:pPr>
      <w:rPr>
        <w:u w:val="none"/>
      </w:rPr>
    </w:lvl>
    <w:lvl w:ilvl="7">
      <w:start w:val="0"/>
      <w:numFmt w:val="bullet"/>
      <w:lvlText w:val="•"/>
      <w:lvlJc w:val="left"/>
      <w:pPr>
        <w:ind w:left="5329" w:hanging="361"/>
      </w:pPr>
      <w:rPr>
        <w:u w:val="none"/>
      </w:rPr>
    </w:lvl>
    <w:lvl w:ilvl="8">
      <w:start w:val="0"/>
      <w:numFmt w:val="bullet"/>
      <w:lvlText w:val="•"/>
      <w:lvlJc w:val="left"/>
      <w:pPr>
        <w:ind w:left="5970" w:hanging="361"/>
      </w:pPr>
      <w:rPr>
        <w:u w:val="none"/>
      </w:rPr>
    </w:lvl>
  </w:abstractNum>
  <w:abstractNum w:abstractNumId="73">
    <w:lvl w:ilvl="0">
      <w:start w:val="1"/>
      <w:numFmt w:val="decimal"/>
      <w:lvlText w:val="%1."/>
      <w:lvlJc w:val="left"/>
      <w:pPr>
        <w:ind w:left="830" w:hanging="361"/>
      </w:pPr>
      <w:rPr>
        <w:u w:val="none"/>
      </w:rPr>
    </w:lvl>
    <w:lvl w:ilvl="1">
      <w:start w:val="0"/>
      <w:numFmt w:val="bullet"/>
      <w:lvlText w:val="•"/>
      <w:lvlJc w:val="left"/>
      <w:pPr>
        <w:ind w:left="1481" w:hanging="361"/>
      </w:pPr>
      <w:rPr>
        <w:u w:val="none"/>
      </w:rPr>
    </w:lvl>
    <w:lvl w:ilvl="2">
      <w:start w:val="0"/>
      <w:numFmt w:val="bullet"/>
      <w:lvlText w:val="•"/>
      <w:lvlJc w:val="left"/>
      <w:pPr>
        <w:ind w:left="2122" w:hanging="361"/>
      </w:pPr>
      <w:rPr>
        <w:u w:val="none"/>
      </w:rPr>
    </w:lvl>
    <w:lvl w:ilvl="3">
      <w:start w:val="0"/>
      <w:numFmt w:val="bullet"/>
      <w:lvlText w:val="•"/>
      <w:lvlJc w:val="left"/>
      <w:pPr>
        <w:ind w:left="2763" w:hanging="361"/>
      </w:pPr>
      <w:rPr>
        <w:u w:val="none"/>
      </w:rPr>
    </w:lvl>
    <w:lvl w:ilvl="4">
      <w:start w:val="0"/>
      <w:numFmt w:val="bullet"/>
      <w:lvlText w:val="•"/>
      <w:lvlJc w:val="left"/>
      <w:pPr>
        <w:ind w:left="3405" w:hanging="361"/>
      </w:pPr>
      <w:rPr>
        <w:u w:val="none"/>
      </w:rPr>
    </w:lvl>
    <w:lvl w:ilvl="5">
      <w:start w:val="0"/>
      <w:numFmt w:val="bullet"/>
      <w:lvlText w:val="•"/>
      <w:lvlJc w:val="left"/>
      <w:pPr>
        <w:ind w:left="4046" w:hanging="361"/>
      </w:pPr>
      <w:rPr>
        <w:u w:val="none"/>
      </w:rPr>
    </w:lvl>
    <w:lvl w:ilvl="6">
      <w:start w:val="0"/>
      <w:numFmt w:val="bullet"/>
      <w:lvlText w:val="•"/>
      <w:lvlJc w:val="left"/>
      <w:pPr>
        <w:ind w:left="4687" w:hanging="361"/>
      </w:pPr>
      <w:rPr>
        <w:u w:val="none"/>
      </w:rPr>
    </w:lvl>
    <w:lvl w:ilvl="7">
      <w:start w:val="0"/>
      <w:numFmt w:val="bullet"/>
      <w:lvlText w:val="•"/>
      <w:lvlJc w:val="left"/>
      <w:pPr>
        <w:ind w:left="5329" w:hanging="361"/>
      </w:pPr>
      <w:rPr>
        <w:u w:val="none"/>
      </w:rPr>
    </w:lvl>
    <w:lvl w:ilvl="8">
      <w:start w:val="0"/>
      <w:numFmt w:val="bullet"/>
      <w:lvlText w:val="•"/>
      <w:lvlJc w:val="left"/>
      <w:pPr>
        <w:ind w:left="5970" w:hanging="361"/>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9" w:lineRule="auto"/>
      <w:ind w:left="620"/>
    </w:pPr>
    <w:rPr>
      <w:b w:val="1"/>
      <w:sz w:val="36"/>
      <w:szCs w:val="36"/>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b w:val="1"/>
      <w:bCs w:val="1"/>
      <w:i w:val="1"/>
      <w:iCs w:val="1"/>
      <w:sz w:val="20"/>
      <w:szCs w:val="20"/>
    </w:rPr>
  </w:style>
  <w:style w:type="paragraph" w:styleId="Title">
    <w:name w:val="Title"/>
    <w:basedOn w:val="Normal"/>
    <w:uiPriority w:val="10"/>
    <w:qFormat w:val="1"/>
    <w:pPr>
      <w:spacing w:before="79"/>
      <w:ind w:left="620"/>
    </w:pPr>
    <w:rPr>
      <w:b w:val="1"/>
      <w:bCs w:val="1"/>
      <w:sz w:val="36"/>
      <w:szCs w:val="36"/>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96"/>
      <w:ind w:left="105"/>
    </w:pPr>
  </w:style>
  <w:style w:type="paragraph" w:styleId="NormalWeb">
    <w:name w:val="Normal (Web)"/>
    <w:basedOn w:val="Normal"/>
    <w:uiPriority w:val="99"/>
    <w:unhideWhenUsed w:val="1"/>
    <w:rsid w:val="001D0B54"/>
    <w:pPr>
      <w:widowControl w:val="1"/>
      <w:autoSpaceDE w:val="1"/>
      <w:autoSpaceDN w:val="1"/>
      <w:spacing w:after="100" w:afterAutospacing="1" w:before="100" w:beforeAutospacing="1"/>
    </w:pPr>
    <w:rPr>
      <w:sz w:val="24"/>
      <w:szCs w:val="24"/>
      <w:lang w:eastAsia="zh-CN" w:val="en-S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6Yn9z07wFdT72TzCC4c/U5Qn4g==">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2024-10-27T13:18:00Z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2024-10-16T00:00:00Z</vt:filetime>
  </property>
  <property fmtid="{D5CDD505-2E9C-101B-9397-08002B2CF9AE}" pid="3" name="Creator">
    <vt:lpwstr>Microsoft Word</vt:lpwstr>
  </property>
  <property fmtid="{D5CDD505-2E9C-101B-9397-08002B2CF9AE}" pid="4" name="LastSaved">
    <vt:filetime>2024-10-27T00:00:00Z</vt:filetime>
  </property>
  <property fmtid="{D5CDD505-2E9C-101B-9397-08002B2CF9AE}" pid="5" name="Producer">
    <vt:lpwstr>3-Heights(TM) PDF Security Shell 4.8.25.2 (http://www.pdf-tools.com)</vt:lpwstr>
  </property>
</Properties>
</file>